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D6166" w14:textId="77777777" w:rsidR="00A56E31" w:rsidRDefault="00A56E31" w:rsidP="00A56E31">
      <w:pPr>
        <w:spacing w:after="0" w:line="252" w:lineRule="auto"/>
        <w:jc w:val="center"/>
        <w:rPr>
          <w:sz w:val="48"/>
          <w:szCs w:val="48"/>
        </w:rPr>
      </w:pPr>
    </w:p>
    <w:p w14:paraId="192CDD68" w14:textId="77777777" w:rsidR="00A20B28" w:rsidRDefault="00A20B28" w:rsidP="006201E8">
      <w:pPr>
        <w:spacing w:after="0" w:line="252" w:lineRule="auto"/>
        <w:rPr>
          <w:sz w:val="52"/>
          <w:szCs w:val="52"/>
        </w:rPr>
      </w:pPr>
    </w:p>
    <w:p w14:paraId="076F836A" w14:textId="77777777" w:rsidR="00686E66" w:rsidRDefault="00686E66" w:rsidP="003375B0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ShopBot </w:t>
      </w:r>
    </w:p>
    <w:p w14:paraId="68C00683" w14:textId="202A0787" w:rsidR="00A20B28" w:rsidRDefault="00686E66" w:rsidP="003375B0">
      <w:pPr>
        <w:jc w:val="center"/>
        <w:rPr>
          <w:sz w:val="52"/>
          <w:szCs w:val="52"/>
        </w:rPr>
      </w:pPr>
      <w:r>
        <w:rPr>
          <w:sz w:val="52"/>
          <w:szCs w:val="52"/>
        </w:rPr>
        <w:t>for earphones and headphones</w:t>
      </w:r>
    </w:p>
    <w:p w14:paraId="36EA4EEA" w14:textId="77777777" w:rsidR="006201E8" w:rsidRPr="003375B0" w:rsidRDefault="006201E8" w:rsidP="003375B0">
      <w:pPr>
        <w:jc w:val="center"/>
        <w:rPr>
          <w:sz w:val="32"/>
          <w:szCs w:val="32"/>
        </w:rPr>
      </w:pPr>
    </w:p>
    <w:p w14:paraId="7AF866DE" w14:textId="5476B30E" w:rsidR="00A56E31" w:rsidRPr="00A20B28" w:rsidRDefault="00A56E31" w:rsidP="00A56E31">
      <w:pPr>
        <w:spacing w:after="0" w:line="252" w:lineRule="auto"/>
        <w:jc w:val="center"/>
        <w:rPr>
          <w:sz w:val="72"/>
          <w:szCs w:val="72"/>
        </w:rPr>
      </w:pPr>
      <w:r w:rsidRPr="00A20B28">
        <w:rPr>
          <w:sz w:val="72"/>
          <w:szCs w:val="72"/>
        </w:rPr>
        <w:t>User Guide</w:t>
      </w:r>
    </w:p>
    <w:p w14:paraId="268F4A50" w14:textId="5718DA4D" w:rsidR="00A56E31" w:rsidRDefault="00A56E31" w:rsidP="00AA3797"/>
    <w:p w14:paraId="6F7B9A4E" w14:textId="77777777" w:rsidR="00AA3797" w:rsidRDefault="00AA3797" w:rsidP="00AA3797"/>
    <w:p w14:paraId="2E7000B2" w14:textId="09DB957C" w:rsidR="00F71A59" w:rsidRDefault="00686E66" w:rsidP="00A56E31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B4409A2" wp14:editId="2CE9D0C4">
            <wp:extent cx="2646000" cy="2646000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00" cy="26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70A43" w14:textId="10E15699" w:rsidR="00243483" w:rsidRDefault="00243483" w:rsidP="00A56E31">
      <w:pPr>
        <w:jc w:val="center"/>
        <w:rPr>
          <w:b/>
          <w:bCs/>
        </w:rPr>
      </w:pPr>
    </w:p>
    <w:p w14:paraId="7A594329" w14:textId="77777777" w:rsidR="00243483" w:rsidRDefault="00243483" w:rsidP="00A56E31">
      <w:pPr>
        <w:jc w:val="center"/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5"/>
        <w:gridCol w:w="1546"/>
      </w:tblGrid>
      <w:tr w:rsidR="00686E66" w:rsidRPr="00A20B28" w14:paraId="64621BB2" w14:textId="77777777" w:rsidTr="009B2A42">
        <w:trPr>
          <w:jc w:val="center"/>
        </w:trPr>
        <w:tc>
          <w:tcPr>
            <w:tcW w:w="0" w:type="auto"/>
            <w:gridSpan w:val="2"/>
            <w:tcBorders>
              <w:bottom w:val="single" w:sz="12" w:space="0" w:color="auto"/>
            </w:tcBorders>
          </w:tcPr>
          <w:p w14:paraId="1539C5B3" w14:textId="77777777" w:rsidR="00686E66" w:rsidRPr="00A20B28" w:rsidRDefault="00686E66" w:rsidP="009B2A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Team Members</w:t>
            </w:r>
          </w:p>
        </w:tc>
      </w:tr>
      <w:tr w:rsidR="00686E66" w:rsidRPr="00A20B28" w14:paraId="1279047A" w14:textId="77777777" w:rsidTr="009B2A42">
        <w:trPr>
          <w:jc w:val="center"/>
        </w:trPr>
        <w:tc>
          <w:tcPr>
            <w:tcW w:w="0" w:type="auto"/>
            <w:tcBorders>
              <w:top w:val="single" w:sz="12" w:space="0" w:color="auto"/>
            </w:tcBorders>
          </w:tcPr>
          <w:p w14:paraId="22CD7A4C" w14:textId="77777777" w:rsidR="00686E66" w:rsidRPr="00A20B28" w:rsidRDefault="00686E66" w:rsidP="009B2A42">
            <w:pPr>
              <w:rPr>
                <w:sz w:val="28"/>
                <w:szCs w:val="28"/>
              </w:rPr>
            </w:pPr>
            <w:r w:rsidRPr="00413F76">
              <w:rPr>
                <w:sz w:val="28"/>
                <w:szCs w:val="28"/>
              </w:rPr>
              <w:t>Shashank Nigam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FD96809" w14:textId="77777777" w:rsidR="00686E66" w:rsidRPr="00A20B28" w:rsidRDefault="00686E66" w:rsidP="009B2A42">
            <w:pPr>
              <w:jc w:val="center"/>
              <w:rPr>
                <w:noProof/>
                <w:sz w:val="28"/>
                <w:szCs w:val="28"/>
              </w:rPr>
            </w:pPr>
            <w:r w:rsidRPr="5EE202D0">
              <w:rPr>
                <w:noProof/>
                <w:sz w:val="28"/>
                <w:szCs w:val="28"/>
              </w:rPr>
              <w:t>A0198469A</w:t>
            </w:r>
          </w:p>
        </w:tc>
      </w:tr>
      <w:tr w:rsidR="00686E66" w:rsidRPr="00A20B28" w14:paraId="1B0F2C7F" w14:textId="77777777" w:rsidTr="009B2A42">
        <w:trPr>
          <w:jc w:val="center"/>
        </w:trPr>
        <w:tc>
          <w:tcPr>
            <w:tcW w:w="0" w:type="auto"/>
          </w:tcPr>
          <w:p w14:paraId="47AD82AE" w14:textId="77777777" w:rsidR="00686E66" w:rsidRPr="00A20B28" w:rsidRDefault="00686E66" w:rsidP="009B2A42">
            <w:pPr>
              <w:rPr>
                <w:noProof/>
                <w:sz w:val="28"/>
                <w:szCs w:val="28"/>
              </w:rPr>
            </w:pPr>
            <w:r w:rsidRPr="00413F76">
              <w:rPr>
                <w:noProof/>
                <w:sz w:val="28"/>
                <w:szCs w:val="28"/>
              </w:rPr>
              <w:t>Lin Wenqi</w:t>
            </w:r>
          </w:p>
        </w:tc>
        <w:tc>
          <w:tcPr>
            <w:tcW w:w="0" w:type="auto"/>
          </w:tcPr>
          <w:p w14:paraId="667B1630" w14:textId="77777777" w:rsidR="00686E66" w:rsidRPr="00A20B28" w:rsidRDefault="00686E66" w:rsidP="009B2A42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  <w:szCs w:val="28"/>
              </w:rPr>
              <w:t>A0198435R</w:t>
            </w:r>
          </w:p>
        </w:tc>
      </w:tr>
      <w:tr w:rsidR="00686E66" w:rsidRPr="00A20B28" w14:paraId="2458214A" w14:textId="77777777" w:rsidTr="009B2A42">
        <w:trPr>
          <w:jc w:val="center"/>
        </w:trPr>
        <w:tc>
          <w:tcPr>
            <w:tcW w:w="0" w:type="auto"/>
          </w:tcPr>
          <w:p w14:paraId="302ABDAF" w14:textId="77777777" w:rsidR="00686E66" w:rsidRPr="005470DB" w:rsidRDefault="00686E66" w:rsidP="009B2A42">
            <w:pPr>
              <w:rPr>
                <w:noProof/>
                <w:sz w:val="28"/>
                <w:szCs w:val="28"/>
              </w:rPr>
            </w:pPr>
            <w:r w:rsidRPr="005470DB">
              <w:rPr>
                <w:noProof/>
                <w:sz w:val="28"/>
                <w:szCs w:val="28"/>
              </w:rPr>
              <w:t xml:space="preserve">Ng Mei Ying </w:t>
            </w:r>
          </w:p>
        </w:tc>
        <w:tc>
          <w:tcPr>
            <w:tcW w:w="0" w:type="auto"/>
          </w:tcPr>
          <w:p w14:paraId="72BBA93B" w14:textId="77777777" w:rsidR="00686E66" w:rsidRPr="005470DB" w:rsidRDefault="00686E66" w:rsidP="009B2A42">
            <w:pPr>
              <w:jc w:val="center"/>
              <w:rPr>
                <w:noProof/>
                <w:sz w:val="28"/>
                <w:szCs w:val="28"/>
              </w:rPr>
            </w:pPr>
            <w:r w:rsidRPr="005470DB">
              <w:rPr>
                <w:noProof/>
                <w:sz w:val="28"/>
                <w:szCs w:val="28"/>
              </w:rPr>
              <w:t>A0198546L</w:t>
            </w:r>
          </w:p>
        </w:tc>
      </w:tr>
      <w:tr w:rsidR="00686E66" w:rsidRPr="00A20B28" w14:paraId="425D3C8E" w14:textId="77777777" w:rsidTr="009B2A42">
        <w:trPr>
          <w:jc w:val="center"/>
        </w:trPr>
        <w:tc>
          <w:tcPr>
            <w:tcW w:w="0" w:type="auto"/>
          </w:tcPr>
          <w:p w14:paraId="6401DA3D" w14:textId="77777777" w:rsidR="00686E66" w:rsidRPr="005470DB" w:rsidRDefault="00686E66" w:rsidP="009B2A42">
            <w:pPr>
              <w:rPr>
                <w:noProof/>
                <w:sz w:val="28"/>
                <w:szCs w:val="28"/>
              </w:rPr>
            </w:pPr>
            <w:r w:rsidRPr="00A20B28">
              <w:rPr>
                <w:noProof/>
                <w:sz w:val="28"/>
                <w:szCs w:val="28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DE8F37F" wp14:editId="3CD215CB">
                      <wp:simplePos x="0" y="0"/>
                      <wp:positionH relativeFrom="margin">
                        <wp:posOffset>2315845</wp:posOffset>
                      </wp:positionH>
                      <wp:positionV relativeFrom="paragraph">
                        <wp:posOffset>6383020</wp:posOffset>
                      </wp:positionV>
                      <wp:extent cx="2990850" cy="1212850"/>
                      <wp:effectExtent l="0" t="0" r="19050" b="2540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0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267BC0F" w14:textId="77777777" w:rsidR="00686E66" w:rsidRDefault="00686E66" w:rsidP="00686E66">
                                  <w:pPr>
                                    <w:jc w:val="center"/>
                                    <w:rPr>
                                      <w:ins w:id="0" w:author="Mei Ying Ng" w:date="2019-08-27T12:49:00Z"/>
                                      <w:b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u w:val="single"/>
                                    </w:rPr>
                                    <w:t>TE</w:t>
                                  </w:r>
                                  <w:r w:rsidRPr="00F01CCB">
                                    <w:rPr>
                                      <w:b/>
                                      <w:u w:val="single"/>
                                    </w:rPr>
                                    <w:t>AM  MEMBERS</w:t>
                                  </w:r>
                                </w:p>
                                <w:p w14:paraId="00A659AE" w14:textId="77777777" w:rsidR="00686E66" w:rsidRPr="00F01CCB" w:rsidRDefault="00686E66" w:rsidP="00686E66">
                                  <w:pPr>
                                    <w:jc w:val="center"/>
                                    <w:rPr>
                                      <w:b/>
                                      <w:u w:val="single"/>
                                    </w:rPr>
                                  </w:pPr>
                                </w:p>
                                <w:p w14:paraId="08CB0D9B" w14:textId="77777777" w:rsidR="00686E66" w:rsidRDefault="00686E66" w:rsidP="00686E66">
                                  <w:r>
                                    <w:t>Edmund Leow Kwong Wei</w:t>
                                  </w:r>
                                  <w:r>
                                    <w:tab/>
                                  </w:r>
                                </w:p>
                                <w:p w14:paraId="70D598EC" w14:textId="77777777" w:rsidR="00686E66" w:rsidRDefault="00686E66" w:rsidP="00686E66">
                                  <w:r>
                                    <w:t xml:space="preserve">Ng Mei Ying </w:t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</w:p>
                                <w:p w14:paraId="4D58821E" w14:textId="77777777" w:rsidR="00686E66" w:rsidRDefault="00686E66" w:rsidP="00686E66">
                                  <w:r>
                                    <w:t xml:space="preserve">Wilson Lum Kok Keong </w:t>
                                  </w:r>
                                  <w:r>
                                    <w:tab/>
                                  </w:r>
                                  <w:del w:id="1" w:author="Mei Ying Ng" w:date="2019-08-27T12:49:00Z">
                                    <w:r w:rsidDel="009E0935">
                                      <w:tab/>
                                    </w:r>
                                  </w:del>
                                  <w:r w:rsidRPr="00A0388C">
                                    <w:t>A0198478A</w:t>
                                  </w:r>
                                </w:p>
                                <w:p w14:paraId="57849C2D" w14:textId="77777777" w:rsidR="00686E66" w:rsidRDefault="00686E66" w:rsidP="00686E66"/>
                                <w:p w14:paraId="15685E0A" w14:textId="77777777" w:rsidR="00686E66" w:rsidRDefault="00686E66" w:rsidP="00686E66"/>
                                <w:p w14:paraId="5FEC6A7E" w14:textId="77777777" w:rsidR="00686E66" w:rsidRDefault="00686E66" w:rsidP="00686E66"/>
                                <w:p w14:paraId="0BBE3AD8" w14:textId="77777777" w:rsidR="00686E66" w:rsidRDefault="00686E66" w:rsidP="00686E66">
                                  <w:r>
                                    <w:t>M A S T E R O F TECH N O L O G Y</w:t>
                                  </w:r>
                                </w:p>
                                <w:p w14:paraId="1BE4267F" w14:textId="77777777" w:rsidR="00686E66" w:rsidRDefault="00686E66" w:rsidP="00686E66">
                                  <w:r>
                                    <w:t>P R O J E C T R E P O RT</w:t>
                                  </w:r>
                                </w:p>
                                <w:p w14:paraId="1AA58831" w14:textId="77777777" w:rsidR="00686E66" w:rsidRDefault="00686E66" w:rsidP="00686E66">
                                  <w:r>
                                    <w:t xml:space="preserve"> </w:t>
                                  </w:r>
                                </w:p>
                                <w:p w14:paraId="5B66802A" w14:textId="77777777" w:rsidR="00686E66" w:rsidRDefault="00686E66" w:rsidP="00686E66">
                                  <w:r>
                                    <w:t>T E A M    M E M B E R S</w:t>
                                  </w:r>
                                </w:p>
                                <w:p w14:paraId="064FA639" w14:textId="77777777" w:rsidR="00686E66" w:rsidRDefault="00686E66" w:rsidP="00686E66">
                                  <w:r>
                                    <w:t>Edmund Leow Kwong Wei - 1</w:t>
                                  </w:r>
                                </w:p>
                                <w:p w14:paraId="38A89FD1" w14:textId="77777777" w:rsidR="00686E66" w:rsidRDefault="00686E66" w:rsidP="00686E66">
                                  <w:r>
                                    <w:t>Ng Mei Ying - 2</w:t>
                                  </w:r>
                                </w:p>
                                <w:p w14:paraId="3807D6DD" w14:textId="77777777" w:rsidR="00686E66" w:rsidRDefault="00686E66" w:rsidP="00686E66">
                                  <w:r>
                                    <w:t>Wilson Lum Kok Keong - 3</w:t>
                                  </w:r>
                                </w:p>
                                <w:p w14:paraId="1FCAB022" w14:textId="77777777" w:rsidR="00686E66" w:rsidRDefault="00686E66" w:rsidP="00686E66"/>
                                <w:p w14:paraId="3DD3C5A5" w14:textId="77777777" w:rsidR="00686E66" w:rsidRDefault="00686E66" w:rsidP="00686E66"/>
                                <w:p w14:paraId="005214C0" w14:textId="77777777" w:rsidR="00686E66" w:rsidRDefault="00686E66" w:rsidP="00686E66"/>
                                <w:p w14:paraId="67F2BA00" w14:textId="77777777" w:rsidR="00686E66" w:rsidRDefault="00686E66" w:rsidP="00686E66"/>
                                <w:p w14:paraId="65D6914D" w14:textId="77777777" w:rsidR="00686E66" w:rsidRDefault="00686E66" w:rsidP="00686E66">
                                  <w:r>
                                    <w:t>M A S T E R O F TECH N O L O G Y</w:t>
                                  </w:r>
                                </w:p>
                                <w:p w14:paraId="7391367F" w14:textId="77777777" w:rsidR="00686E66" w:rsidRDefault="00686E66" w:rsidP="00686E66">
                                  <w:r>
                                    <w:t>P R O J E C T R E P O RT</w:t>
                                  </w:r>
                                </w:p>
                                <w:p w14:paraId="24E4AC2F" w14:textId="77777777" w:rsidR="00686E66" w:rsidRDefault="00686E66" w:rsidP="00686E66">
                                  <w:r>
                                    <w:t xml:space="preserve"> </w:t>
                                  </w:r>
                                </w:p>
                                <w:p w14:paraId="73AE5F43" w14:textId="77777777" w:rsidR="00686E66" w:rsidRDefault="00686E66" w:rsidP="00686E66">
                                  <w:r>
                                    <w:t>T E A M    M E M B E R S</w:t>
                                  </w:r>
                                </w:p>
                                <w:p w14:paraId="03898587" w14:textId="77777777" w:rsidR="00686E66" w:rsidRDefault="00686E66" w:rsidP="00686E66">
                                  <w:r>
                                    <w:t>Edmund Leow Kwong Wei - 1</w:t>
                                  </w:r>
                                </w:p>
                                <w:p w14:paraId="4DD44D01" w14:textId="77777777" w:rsidR="00686E66" w:rsidRDefault="00686E66" w:rsidP="00686E66">
                                  <w:r>
                                    <w:t>Ng Mei Ying - 2</w:t>
                                  </w:r>
                                </w:p>
                                <w:p w14:paraId="649B0BB5" w14:textId="77777777" w:rsidR="00686E66" w:rsidRDefault="00686E66" w:rsidP="00686E66">
                                  <w:r>
                                    <w:t>Wilson Lum Kok Keong - 3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E8F37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0" o:spid="_x0000_s1026" type="#_x0000_t202" style="position:absolute;margin-left:182.35pt;margin-top:502.6pt;width:235.5pt;height:95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" fillcolor="white [3201]" strokeweight=".5pt">
                      <v:textbox>
                        <w:txbxContent>
                          <w:p w14:paraId="2267BC0F" w14:textId="77777777" w:rsidR="00686E66" w:rsidRDefault="00686E66" w:rsidP="00686E66">
                            <w:pPr>
                              <w:jc w:val="center"/>
                              <w:rPr>
                                <w:ins w:id="2" w:author="Mei Ying Ng" w:date="2019-08-27T12:49:00Z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TE</w:t>
                            </w:r>
                            <w:r w:rsidRPr="00F01CCB">
                              <w:rPr>
                                <w:b/>
                                <w:u w:val="single"/>
                              </w:rPr>
                              <w:t>AM  MEMBERS</w:t>
                            </w:r>
                          </w:p>
                          <w:p w14:paraId="00A659AE" w14:textId="77777777" w:rsidR="00686E66" w:rsidRPr="00F01CCB" w:rsidRDefault="00686E66" w:rsidP="00686E66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  <w:p w14:paraId="08CB0D9B" w14:textId="77777777" w:rsidR="00686E66" w:rsidRDefault="00686E66" w:rsidP="00686E66">
                            <w:r>
                              <w:t>Edmund Leow Kwong Wei</w:t>
                            </w:r>
                            <w:r>
                              <w:tab/>
                            </w:r>
                          </w:p>
                          <w:p w14:paraId="70D598EC" w14:textId="77777777" w:rsidR="00686E66" w:rsidRDefault="00686E66" w:rsidP="00686E66">
                            <w:r>
                              <w:t xml:space="preserve">Ng Mei Ying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D58821E" w14:textId="77777777" w:rsidR="00686E66" w:rsidRDefault="00686E66" w:rsidP="00686E66">
                            <w:r>
                              <w:t xml:space="preserve">Wilson Lum Kok Keong </w:t>
                            </w:r>
                            <w:r>
                              <w:tab/>
                            </w:r>
                            <w:del w:id="3" w:author="Mei Ying Ng" w:date="2019-08-27T12:49:00Z">
                              <w:r w:rsidDel="009E0935">
                                <w:tab/>
                              </w:r>
                            </w:del>
                            <w:r w:rsidRPr="00A0388C">
                              <w:t>A0198478A</w:t>
                            </w:r>
                          </w:p>
                          <w:p w14:paraId="57849C2D" w14:textId="77777777" w:rsidR="00686E66" w:rsidRDefault="00686E66" w:rsidP="00686E66"/>
                          <w:p w14:paraId="15685E0A" w14:textId="77777777" w:rsidR="00686E66" w:rsidRDefault="00686E66" w:rsidP="00686E66"/>
                          <w:p w14:paraId="5FEC6A7E" w14:textId="77777777" w:rsidR="00686E66" w:rsidRDefault="00686E66" w:rsidP="00686E66"/>
                          <w:p w14:paraId="0BBE3AD8" w14:textId="77777777" w:rsidR="00686E66" w:rsidRDefault="00686E66" w:rsidP="00686E66">
                            <w:r>
                              <w:t>M A S T E R O F TECH N O L O G Y</w:t>
                            </w:r>
                          </w:p>
                          <w:p w14:paraId="1BE4267F" w14:textId="77777777" w:rsidR="00686E66" w:rsidRDefault="00686E66" w:rsidP="00686E66">
                            <w:r>
                              <w:t>P R O J E C T R E P O RT</w:t>
                            </w:r>
                          </w:p>
                          <w:p w14:paraId="1AA58831" w14:textId="77777777" w:rsidR="00686E66" w:rsidRDefault="00686E66" w:rsidP="00686E66">
                            <w:r>
                              <w:t xml:space="preserve"> </w:t>
                            </w:r>
                          </w:p>
                          <w:p w14:paraId="5B66802A" w14:textId="77777777" w:rsidR="00686E66" w:rsidRDefault="00686E66" w:rsidP="00686E66">
                            <w:r>
                              <w:t>T E A M    M E M B E R S</w:t>
                            </w:r>
                          </w:p>
                          <w:p w14:paraId="064FA639" w14:textId="77777777" w:rsidR="00686E66" w:rsidRDefault="00686E66" w:rsidP="00686E66">
                            <w:r>
                              <w:t>Edmund Leow Kwong Wei - 1</w:t>
                            </w:r>
                          </w:p>
                          <w:p w14:paraId="38A89FD1" w14:textId="77777777" w:rsidR="00686E66" w:rsidRDefault="00686E66" w:rsidP="00686E66">
                            <w:r>
                              <w:t>Ng Mei Ying - 2</w:t>
                            </w:r>
                          </w:p>
                          <w:p w14:paraId="3807D6DD" w14:textId="77777777" w:rsidR="00686E66" w:rsidRDefault="00686E66" w:rsidP="00686E66">
                            <w:r>
                              <w:t>Wilson Lum Kok Keong - 3</w:t>
                            </w:r>
                          </w:p>
                          <w:p w14:paraId="1FCAB022" w14:textId="77777777" w:rsidR="00686E66" w:rsidRDefault="00686E66" w:rsidP="00686E66"/>
                          <w:p w14:paraId="3DD3C5A5" w14:textId="77777777" w:rsidR="00686E66" w:rsidRDefault="00686E66" w:rsidP="00686E66"/>
                          <w:p w14:paraId="005214C0" w14:textId="77777777" w:rsidR="00686E66" w:rsidRDefault="00686E66" w:rsidP="00686E66"/>
                          <w:p w14:paraId="67F2BA00" w14:textId="77777777" w:rsidR="00686E66" w:rsidRDefault="00686E66" w:rsidP="00686E66"/>
                          <w:p w14:paraId="65D6914D" w14:textId="77777777" w:rsidR="00686E66" w:rsidRDefault="00686E66" w:rsidP="00686E66">
                            <w:r>
                              <w:t>M A S T E R O F TECH N O L O G Y</w:t>
                            </w:r>
                          </w:p>
                          <w:p w14:paraId="7391367F" w14:textId="77777777" w:rsidR="00686E66" w:rsidRDefault="00686E66" w:rsidP="00686E66">
                            <w:r>
                              <w:t>P R O J E C T R E P O RT</w:t>
                            </w:r>
                          </w:p>
                          <w:p w14:paraId="24E4AC2F" w14:textId="77777777" w:rsidR="00686E66" w:rsidRDefault="00686E66" w:rsidP="00686E66">
                            <w:r>
                              <w:t xml:space="preserve"> </w:t>
                            </w:r>
                          </w:p>
                          <w:p w14:paraId="73AE5F43" w14:textId="77777777" w:rsidR="00686E66" w:rsidRDefault="00686E66" w:rsidP="00686E66">
                            <w:r>
                              <w:t>T E A M    M E M B E R S</w:t>
                            </w:r>
                          </w:p>
                          <w:p w14:paraId="03898587" w14:textId="77777777" w:rsidR="00686E66" w:rsidRDefault="00686E66" w:rsidP="00686E66">
                            <w:r>
                              <w:t>Edmund Leow Kwong Wei - 1</w:t>
                            </w:r>
                          </w:p>
                          <w:p w14:paraId="4DD44D01" w14:textId="77777777" w:rsidR="00686E66" w:rsidRDefault="00686E66" w:rsidP="00686E66">
                            <w:r>
                              <w:t>Ng Mei Ying - 2</w:t>
                            </w:r>
                          </w:p>
                          <w:p w14:paraId="649B0BB5" w14:textId="77777777" w:rsidR="00686E66" w:rsidRDefault="00686E66" w:rsidP="00686E66">
                            <w:r>
                              <w:t>Wilson Lum Kok Keong - 3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A20B28">
              <w:rPr>
                <w:sz w:val="28"/>
                <w:szCs w:val="28"/>
              </w:rPr>
              <w:t>Edmund Leow Kwong Wei</w:t>
            </w:r>
          </w:p>
        </w:tc>
        <w:tc>
          <w:tcPr>
            <w:tcW w:w="0" w:type="auto"/>
          </w:tcPr>
          <w:p w14:paraId="361E4581" w14:textId="77777777" w:rsidR="00686E66" w:rsidRPr="005470DB" w:rsidRDefault="00686E66" w:rsidP="009B2A42">
            <w:pPr>
              <w:jc w:val="center"/>
              <w:rPr>
                <w:noProof/>
                <w:sz w:val="28"/>
                <w:szCs w:val="28"/>
              </w:rPr>
            </w:pPr>
            <w:r w:rsidRPr="00A20B28">
              <w:rPr>
                <w:noProof/>
                <w:sz w:val="28"/>
                <w:szCs w:val="28"/>
              </w:rPr>
              <w:t>A0198458H</w:t>
            </w:r>
          </w:p>
        </w:tc>
      </w:tr>
    </w:tbl>
    <w:p w14:paraId="0D4533D0" w14:textId="7DABC987" w:rsidR="008C302F" w:rsidRDefault="008C302F" w:rsidP="00A56E31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SG"/>
        </w:rPr>
        <w:id w:val="17233374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1CB499" w14:textId="4E1EFF40" w:rsidR="001B6932" w:rsidRDefault="001B6932">
          <w:pPr>
            <w:pStyle w:val="TOCHeading"/>
          </w:pPr>
          <w:r>
            <w:t>Contents</w:t>
          </w:r>
        </w:p>
        <w:p w14:paraId="4E791602" w14:textId="3840A23D" w:rsidR="00895BE2" w:rsidRDefault="001B693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47342" w:history="1">
            <w:r w:rsidR="00895BE2" w:rsidRPr="004B6762">
              <w:rPr>
                <w:rStyle w:val="Hyperlink"/>
                <w:b/>
                <w:bCs/>
                <w:noProof/>
              </w:rPr>
              <w:t>Getting Started</w:t>
            </w:r>
            <w:r w:rsidR="00895BE2">
              <w:rPr>
                <w:noProof/>
                <w:webHidden/>
              </w:rPr>
              <w:tab/>
            </w:r>
            <w:r w:rsidR="00895BE2">
              <w:rPr>
                <w:noProof/>
                <w:webHidden/>
              </w:rPr>
              <w:fldChar w:fldCharType="begin"/>
            </w:r>
            <w:r w:rsidR="00895BE2">
              <w:rPr>
                <w:noProof/>
                <w:webHidden/>
              </w:rPr>
              <w:instrText xml:space="preserve"> PAGEREF _Toc35447342 \h </w:instrText>
            </w:r>
            <w:r w:rsidR="00895BE2">
              <w:rPr>
                <w:noProof/>
                <w:webHidden/>
              </w:rPr>
            </w:r>
            <w:r w:rsidR="00895BE2">
              <w:rPr>
                <w:noProof/>
                <w:webHidden/>
              </w:rPr>
              <w:fldChar w:fldCharType="separate"/>
            </w:r>
            <w:r w:rsidR="00895BE2">
              <w:rPr>
                <w:noProof/>
                <w:webHidden/>
              </w:rPr>
              <w:t>1</w:t>
            </w:r>
            <w:r w:rsidR="00895BE2">
              <w:rPr>
                <w:noProof/>
                <w:webHidden/>
              </w:rPr>
              <w:fldChar w:fldCharType="end"/>
            </w:r>
          </w:hyperlink>
        </w:p>
        <w:p w14:paraId="164E20F9" w14:textId="44521E6B" w:rsidR="00895BE2" w:rsidRDefault="00290A3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35447343" w:history="1">
            <w:r w:rsidR="00895BE2" w:rsidRPr="004B6762">
              <w:rPr>
                <w:rStyle w:val="Hyperlink"/>
                <w:b/>
                <w:bCs/>
                <w:noProof/>
              </w:rPr>
              <w:t>Quickstart on FB Messenger</w:t>
            </w:r>
            <w:r w:rsidR="00895BE2">
              <w:rPr>
                <w:noProof/>
                <w:webHidden/>
              </w:rPr>
              <w:tab/>
            </w:r>
            <w:r w:rsidR="00895BE2">
              <w:rPr>
                <w:noProof/>
                <w:webHidden/>
              </w:rPr>
              <w:fldChar w:fldCharType="begin"/>
            </w:r>
            <w:r w:rsidR="00895BE2">
              <w:rPr>
                <w:noProof/>
                <w:webHidden/>
              </w:rPr>
              <w:instrText xml:space="preserve"> PAGEREF _Toc35447343 \h </w:instrText>
            </w:r>
            <w:r w:rsidR="00895BE2">
              <w:rPr>
                <w:noProof/>
                <w:webHidden/>
              </w:rPr>
            </w:r>
            <w:r w:rsidR="00895BE2">
              <w:rPr>
                <w:noProof/>
                <w:webHidden/>
              </w:rPr>
              <w:fldChar w:fldCharType="separate"/>
            </w:r>
            <w:r w:rsidR="00895BE2">
              <w:rPr>
                <w:noProof/>
                <w:webHidden/>
              </w:rPr>
              <w:t>1</w:t>
            </w:r>
            <w:r w:rsidR="00895BE2">
              <w:rPr>
                <w:noProof/>
                <w:webHidden/>
              </w:rPr>
              <w:fldChar w:fldCharType="end"/>
            </w:r>
          </w:hyperlink>
        </w:p>
        <w:p w14:paraId="4E53A68E" w14:textId="753AFBD6" w:rsidR="00895BE2" w:rsidRDefault="00290A3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35447344" w:history="1">
            <w:r w:rsidR="00895BE2" w:rsidRPr="004B6762">
              <w:rPr>
                <w:rStyle w:val="Hyperlink"/>
                <w:noProof/>
              </w:rPr>
              <w:t>System Requirements</w:t>
            </w:r>
            <w:r w:rsidR="00895BE2">
              <w:rPr>
                <w:noProof/>
                <w:webHidden/>
              </w:rPr>
              <w:tab/>
            </w:r>
            <w:r w:rsidR="00895BE2">
              <w:rPr>
                <w:noProof/>
                <w:webHidden/>
              </w:rPr>
              <w:fldChar w:fldCharType="begin"/>
            </w:r>
            <w:r w:rsidR="00895BE2">
              <w:rPr>
                <w:noProof/>
                <w:webHidden/>
              </w:rPr>
              <w:instrText xml:space="preserve"> PAGEREF _Toc35447344 \h </w:instrText>
            </w:r>
            <w:r w:rsidR="00895BE2">
              <w:rPr>
                <w:noProof/>
                <w:webHidden/>
              </w:rPr>
            </w:r>
            <w:r w:rsidR="00895BE2">
              <w:rPr>
                <w:noProof/>
                <w:webHidden/>
              </w:rPr>
              <w:fldChar w:fldCharType="separate"/>
            </w:r>
            <w:r w:rsidR="00895BE2">
              <w:rPr>
                <w:noProof/>
                <w:webHidden/>
              </w:rPr>
              <w:t>1</w:t>
            </w:r>
            <w:r w:rsidR="00895BE2">
              <w:rPr>
                <w:noProof/>
                <w:webHidden/>
              </w:rPr>
              <w:fldChar w:fldCharType="end"/>
            </w:r>
          </w:hyperlink>
        </w:p>
        <w:p w14:paraId="7A2974F7" w14:textId="046374D6" w:rsidR="00895BE2" w:rsidRDefault="00290A3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35447345" w:history="1">
            <w:r w:rsidR="00895BE2" w:rsidRPr="004B6762">
              <w:rPr>
                <w:rStyle w:val="Hyperlink"/>
                <w:noProof/>
              </w:rPr>
              <w:t>Installation Steps</w:t>
            </w:r>
            <w:r w:rsidR="00895BE2">
              <w:rPr>
                <w:noProof/>
                <w:webHidden/>
              </w:rPr>
              <w:tab/>
            </w:r>
            <w:r w:rsidR="00895BE2">
              <w:rPr>
                <w:noProof/>
                <w:webHidden/>
              </w:rPr>
              <w:fldChar w:fldCharType="begin"/>
            </w:r>
            <w:r w:rsidR="00895BE2">
              <w:rPr>
                <w:noProof/>
                <w:webHidden/>
              </w:rPr>
              <w:instrText xml:space="preserve"> PAGEREF _Toc35447345 \h </w:instrText>
            </w:r>
            <w:r w:rsidR="00895BE2">
              <w:rPr>
                <w:noProof/>
                <w:webHidden/>
              </w:rPr>
            </w:r>
            <w:r w:rsidR="00895BE2">
              <w:rPr>
                <w:noProof/>
                <w:webHidden/>
              </w:rPr>
              <w:fldChar w:fldCharType="separate"/>
            </w:r>
            <w:r w:rsidR="00895BE2">
              <w:rPr>
                <w:noProof/>
                <w:webHidden/>
              </w:rPr>
              <w:t>1</w:t>
            </w:r>
            <w:r w:rsidR="00895BE2">
              <w:rPr>
                <w:noProof/>
                <w:webHidden/>
              </w:rPr>
              <w:fldChar w:fldCharType="end"/>
            </w:r>
          </w:hyperlink>
        </w:p>
        <w:p w14:paraId="237930B4" w14:textId="1161014A" w:rsidR="00895BE2" w:rsidRDefault="00290A3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35447346" w:history="1">
            <w:r w:rsidR="00895BE2" w:rsidRPr="004B6762">
              <w:rPr>
                <w:rStyle w:val="Hyperlink"/>
                <w:b/>
                <w:bCs/>
                <w:noProof/>
              </w:rPr>
              <w:t>Full installation and deployment</w:t>
            </w:r>
            <w:r w:rsidR="00895BE2">
              <w:rPr>
                <w:noProof/>
                <w:webHidden/>
              </w:rPr>
              <w:tab/>
            </w:r>
            <w:r w:rsidR="00895BE2">
              <w:rPr>
                <w:noProof/>
                <w:webHidden/>
              </w:rPr>
              <w:fldChar w:fldCharType="begin"/>
            </w:r>
            <w:r w:rsidR="00895BE2">
              <w:rPr>
                <w:noProof/>
                <w:webHidden/>
              </w:rPr>
              <w:instrText xml:space="preserve"> PAGEREF _Toc35447346 \h </w:instrText>
            </w:r>
            <w:r w:rsidR="00895BE2">
              <w:rPr>
                <w:noProof/>
                <w:webHidden/>
              </w:rPr>
            </w:r>
            <w:r w:rsidR="00895BE2">
              <w:rPr>
                <w:noProof/>
                <w:webHidden/>
              </w:rPr>
              <w:fldChar w:fldCharType="separate"/>
            </w:r>
            <w:r w:rsidR="00895BE2">
              <w:rPr>
                <w:noProof/>
                <w:webHidden/>
              </w:rPr>
              <w:t>2</w:t>
            </w:r>
            <w:r w:rsidR="00895BE2">
              <w:rPr>
                <w:noProof/>
                <w:webHidden/>
              </w:rPr>
              <w:fldChar w:fldCharType="end"/>
            </w:r>
          </w:hyperlink>
        </w:p>
        <w:p w14:paraId="7B4E1E5D" w14:textId="2160333E" w:rsidR="00895BE2" w:rsidRDefault="00290A3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35447347" w:history="1">
            <w:r w:rsidR="00895BE2" w:rsidRPr="004B6762">
              <w:rPr>
                <w:rStyle w:val="Hyperlink"/>
                <w:noProof/>
              </w:rPr>
              <w:t>System Requirements and Dependencies</w:t>
            </w:r>
            <w:r w:rsidR="00895BE2">
              <w:rPr>
                <w:noProof/>
                <w:webHidden/>
              </w:rPr>
              <w:tab/>
            </w:r>
            <w:r w:rsidR="00895BE2">
              <w:rPr>
                <w:noProof/>
                <w:webHidden/>
              </w:rPr>
              <w:fldChar w:fldCharType="begin"/>
            </w:r>
            <w:r w:rsidR="00895BE2">
              <w:rPr>
                <w:noProof/>
                <w:webHidden/>
              </w:rPr>
              <w:instrText xml:space="preserve"> PAGEREF _Toc35447347 \h </w:instrText>
            </w:r>
            <w:r w:rsidR="00895BE2">
              <w:rPr>
                <w:noProof/>
                <w:webHidden/>
              </w:rPr>
            </w:r>
            <w:r w:rsidR="00895BE2">
              <w:rPr>
                <w:noProof/>
                <w:webHidden/>
              </w:rPr>
              <w:fldChar w:fldCharType="separate"/>
            </w:r>
            <w:r w:rsidR="00895BE2">
              <w:rPr>
                <w:noProof/>
                <w:webHidden/>
              </w:rPr>
              <w:t>2</w:t>
            </w:r>
            <w:r w:rsidR="00895BE2">
              <w:rPr>
                <w:noProof/>
                <w:webHidden/>
              </w:rPr>
              <w:fldChar w:fldCharType="end"/>
            </w:r>
          </w:hyperlink>
        </w:p>
        <w:p w14:paraId="7EEFBFBB" w14:textId="4EEB1FE9" w:rsidR="00895BE2" w:rsidRDefault="00290A3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35447348" w:history="1">
            <w:r w:rsidR="00895BE2" w:rsidRPr="004B6762">
              <w:rPr>
                <w:rStyle w:val="Hyperlink"/>
                <w:noProof/>
              </w:rPr>
              <w:t>Pre-requisites</w:t>
            </w:r>
            <w:r w:rsidR="00895BE2">
              <w:rPr>
                <w:noProof/>
                <w:webHidden/>
              </w:rPr>
              <w:tab/>
            </w:r>
            <w:r w:rsidR="00895BE2">
              <w:rPr>
                <w:noProof/>
                <w:webHidden/>
              </w:rPr>
              <w:fldChar w:fldCharType="begin"/>
            </w:r>
            <w:r w:rsidR="00895BE2">
              <w:rPr>
                <w:noProof/>
                <w:webHidden/>
              </w:rPr>
              <w:instrText xml:space="preserve"> PAGEREF _Toc35447348 \h </w:instrText>
            </w:r>
            <w:r w:rsidR="00895BE2">
              <w:rPr>
                <w:noProof/>
                <w:webHidden/>
              </w:rPr>
            </w:r>
            <w:r w:rsidR="00895BE2">
              <w:rPr>
                <w:noProof/>
                <w:webHidden/>
              </w:rPr>
              <w:fldChar w:fldCharType="separate"/>
            </w:r>
            <w:r w:rsidR="00895BE2">
              <w:rPr>
                <w:noProof/>
                <w:webHidden/>
              </w:rPr>
              <w:t>2</w:t>
            </w:r>
            <w:r w:rsidR="00895BE2">
              <w:rPr>
                <w:noProof/>
                <w:webHidden/>
              </w:rPr>
              <w:fldChar w:fldCharType="end"/>
            </w:r>
          </w:hyperlink>
        </w:p>
        <w:p w14:paraId="4E9B6324" w14:textId="5C0706A2" w:rsidR="00895BE2" w:rsidRDefault="00290A3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35447349" w:history="1">
            <w:r w:rsidR="00895BE2" w:rsidRPr="004B6762">
              <w:rPr>
                <w:rStyle w:val="Hyperlink"/>
                <w:noProof/>
              </w:rPr>
              <w:t>Starting RASA NLU server</w:t>
            </w:r>
            <w:r w:rsidR="00895BE2">
              <w:rPr>
                <w:noProof/>
                <w:webHidden/>
              </w:rPr>
              <w:tab/>
            </w:r>
            <w:r w:rsidR="00895BE2">
              <w:rPr>
                <w:noProof/>
                <w:webHidden/>
              </w:rPr>
              <w:fldChar w:fldCharType="begin"/>
            </w:r>
            <w:r w:rsidR="00895BE2">
              <w:rPr>
                <w:noProof/>
                <w:webHidden/>
              </w:rPr>
              <w:instrText xml:space="preserve"> PAGEREF _Toc35447349 \h </w:instrText>
            </w:r>
            <w:r w:rsidR="00895BE2">
              <w:rPr>
                <w:noProof/>
                <w:webHidden/>
              </w:rPr>
            </w:r>
            <w:r w:rsidR="00895BE2">
              <w:rPr>
                <w:noProof/>
                <w:webHidden/>
              </w:rPr>
              <w:fldChar w:fldCharType="separate"/>
            </w:r>
            <w:r w:rsidR="00895BE2">
              <w:rPr>
                <w:noProof/>
                <w:webHidden/>
              </w:rPr>
              <w:t>2</w:t>
            </w:r>
            <w:r w:rsidR="00895BE2">
              <w:rPr>
                <w:noProof/>
                <w:webHidden/>
              </w:rPr>
              <w:fldChar w:fldCharType="end"/>
            </w:r>
          </w:hyperlink>
        </w:p>
        <w:p w14:paraId="3A373FCF" w14:textId="71C022E9" w:rsidR="00895BE2" w:rsidRDefault="00290A3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35447350" w:history="1">
            <w:r w:rsidR="00895BE2" w:rsidRPr="004B6762">
              <w:rPr>
                <w:rStyle w:val="Hyperlink"/>
                <w:noProof/>
              </w:rPr>
              <w:t>Starting Python Flask for Webhooks</w:t>
            </w:r>
            <w:r w:rsidR="00895BE2">
              <w:rPr>
                <w:noProof/>
                <w:webHidden/>
              </w:rPr>
              <w:tab/>
            </w:r>
            <w:r w:rsidR="00895BE2">
              <w:rPr>
                <w:noProof/>
                <w:webHidden/>
              </w:rPr>
              <w:fldChar w:fldCharType="begin"/>
            </w:r>
            <w:r w:rsidR="00895BE2">
              <w:rPr>
                <w:noProof/>
                <w:webHidden/>
              </w:rPr>
              <w:instrText xml:space="preserve"> PAGEREF _Toc35447350 \h </w:instrText>
            </w:r>
            <w:r w:rsidR="00895BE2">
              <w:rPr>
                <w:noProof/>
                <w:webHidden/>
              </w:rPr>
            </w:r>
            <w:r w:rsidR="00895BE2">
              <w:rPr>
                <w:noProof/>
                <w:webHidden/>
              </w:rPr>
              <w:fldChar w:fldCharType="separate"/>
            </w:r>
            <w:r w:rsidR="00895BE2">
              <w:rPr>
                <w:noProof/>
                <w:webHidden/>
              </w:rPr>
              <w:t>3</w:t>
            </w:r>
            <w:r w:rsidR="00895BE2">
              <w:rPr>
                <w:noProof/>
                <w:webHidden/>
              </w:rPr>
              <w:fldChar w:fldCharType="end"/>
            </w:r>
          </w:hyperlink>
        </w:p>
        <w:p w14:paraId="7497B8F8" w14:textId="774F0D97" w:rsidR="00895BE2" w:rsidRDefault="00290A3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35447351" w:history="1">
            <w:r w:rsidR="00895BE2" w:rsidRPr="004B6762">
              <w:rPr>
                <w:rStyle w:val="Hyperlink"/>
                <w:noProof/>
              </w:rPr>
              <w:t>Importing ShopBot into DialogFlow</w:t>
            </w:r>
            <w:r w:rsidR="00895BE2">
              <w:rPr>
                <w:noProof/>
                <w:webHidden/>
              </w:rPr>
              <w:tab/>
            </w:r>
            <w:r w:rsidR="00895BE2">
              <w:rPr>
                <w:noProof/>
                <w:webHidden/>
              </w:rPr>
              <w:fldChar w:fldCharType="begin"/>
            </w:r>
            <w:r w:rsidR="00895BE2">
              <w:rPr>
                <w:noProof/>
                <w:webHidden/>
              </w:rPr>
              <w:instrText xml:space="preserve"> PAGEREF _Toc35447351 \h </w:instrText>
            </w:r>
            <w:r w:rsidR="00895BE2">
              <w:rPr>
                <w:noProof/>
                <w:webHidden/>
              </w:rPr>
            </w:r>
            <w:r w:rsidR="00895BE2">
              <w:rPr>
                <w:noProof/>
                <w:webHidden/>
              </w:rPr>
              <w:fldChar w:fldCharType="separate"/>
            </w:r>
            <w:r w:rsidR="00895BE2">
              <w:rPr>
                <w:noProof/>
                <w:webHidden/>
              </w:rPr>
              <w:t>3</w:t>
            </w:r>
            <w:r w:rsidR="00895BE2">
              <w:rPr>
                <w:noProof/>
                <w:webHidden/>
              </w:rPr>
              <w:fldChar w:fldCharType="end"/>
            </w:r>
          </w:hyperlink>
        </w:p>
        <w:p w14:paraId="7B9FFAF3" w14:textId="27145A56" w:rsidR="00895BE2" w:rsidRDefault="00290A3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35447352" w:history="1">
            <w:r w:rsidR="00895BE2" w:rsidRPr="004B6762">
              <w:rPr>
                <w:rStyle w:val="Hyperlink"/>
                <w:noProof/>
              </w:rPr>
              <w:t>Deploying as a FB Messenger Bot</w:t>
            </w:r>
            <w:r w:rsidR="00895BE2">
              <w:rPr>
                <w:noProof/>
                <w:webHidden/>
              </w:rPr>
              <w:tab/>
            </w:r>
            <w:r w:rsidR="00895BE2">
              <w:rPr>
                <w:noProof/>
                <w:webHidden/>
              </w:rPr>
              <w:fldChar w:fldCharType="begin"/>
            </w:r>
            <w:r w:rsidR="00895BE2">
              <w:rPr>
                <w:noProof/>
                <w:webHidden/>
              </w:rPr>
              <w:instrText xml:space="preserve"> PAGEREF _Toc35447352 \h </w:instrText>
            </w:r>
            <w:r w:rsidR="00895BE2">
              <w:rPr>
                <w:noProof/>
                <w:webHidden/>
              </w:rPr>
            </w:r>
            <w:r w:rsidR="00895BE2">
              <w:rPr>
                <w:noProof/>
                <w:webHidden/>
              </w:rPr>
              <w:fldChar w:fldCharType="separate"/>
            </w:r>
            <w:r w:rsidR="00895BE2">
              <w:rPr>
                <w:noProof/>
                <w:webHidden/>
              </w:rPr>
              <w:t>4</w:t>
            </w:r>
            <w:r w:rsidR="00895BE2">
              <w:rPr>
                <w:noProof/>
                <w:webHidden/>
              </w:rPr>
              <w:fldChar w:fldCharType="end"/>
            </w:r>
          </w:hyperlink>
        </w:p>
        <w:p w14:paraId="436B3C08" w14:textId="0124D214" w:rsidR="00895BE2" w:rsidRDefault="00290A3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35447353" w:history="1">
            <w:r w:rsidR="00895BE2" w:rsidRPr="004B6762">
              <w:rPr>
                <w:rStyle w:val="Hyperlink"/>
                <w:b/>
                <w:bCs/>
                <w:noProof/>
              </w:rPr>
              <w:t>Test Scenarios</w:t>
            </w:r>
            <w:r w:rsidR="00895BE2">
              <w:rPr>
                <w:noProof/>
                <w:webHidden/>
              </w:rPr>
              <w:tab/>
            </w:r>
            <w:r w:rsidR="00895BE2">
              <w:rPr>
                <w:noProof/>
                <w:webHidden/>
              </w:rPr>
              <w:fldChar w:fldCharType="begin"/>
            </w:r>
            <w:r w:rsidR="00895BE2">
              <w:rPr>
                <w:noProof/>
                <w:webHidden/>
              </w:rPr>
              <w:instrText xml:space="preserve"> PAGEREF _Toc35447353 \h </w:instrText>
            </w:r>
            <w:r w:rsidR="00895BE2">
              <w:rPr>
                <w:noProof/>
                <w:webHidden/>
              </w:rPr>
            </w:r>
            <w:r w:rsidR="00895BE2">
              <w:rPr>
                <w:noProof/>
                <w:webHidden/>
              </w:rPr>
              <w:fldChar w:fldCharType="separate"/>
            </w:r>
            <w:r w:rsidR="00895BE2">
              <w:rPr>
                <w:noProof/>
                <w:webHidden/>
              </w:rPr>
              <w:t>5</w:t>
            </w:r>
            <w:r w:rsidR="00895BE2">
              <w:rPr>
                <w:noProof/>
                <w:webHidden/>
              </w:rPr>
              <w:fldChar w:fldCharType="end"/>
            </w:r>
          </w:hyperlink>
        </w:p>
        <w:p w14:paraId="304946D9" w14:textId="03EACD36" w:rsidR="001B6932" w:rsidRDefault="001B6932">
          <w:r>
            <w:rPr>
              <w:b/>
              <w:bCs/>
              <w:noProof/>
            </w:rPr>
            <w:fldChar w:fldCharType="end"/>
          </w:r>
        </w:p>
      </w:sdtContent>
    </w:sdt>
    <w:p w14:paraId="111D4158" w14:textId="77777777" w:rsidR="001B6932" w:rsidRDefault="001B693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AEF72" w14:textId="77777777" w:rsidR="00B56388" w:rsidRDefault="00B56388" w:rsidP="0064183F">
      <w:pPr>
        <w:pStyle w:val="Heading1"/>
        <w:rPr>
          <w:b/>
          <w:bCs/>
        </w:rPr>
        <w:sectPr w:rsidR="00B56388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F8E3E58" w14:textId="7B9BE847" w:rsidR="00AF7ED0" w:rsidRPr="002D7AB2" w:rsidRDefault="00EB5B00" w:rsidP="0064183F">
      <w:pPr>
        <w:pStyle w:val="Heading1"/>
        <w:rPr>
          <w:b/>
          <w:bCs/>
        </w:rPr>
      </w:pPr>
      <w:bookmarkStart w:id="4" w:name="_Toc35447342"/>
      <w:r>
        <w:rPr>
          <w:b/>
          <w:bCs/>
        </w:rPr>
        <w:lastRenderedPageBreak/>
        <w:t>Getting Started</w:t>
      </w:r>
      <w:bookmarkEnd w:id="4"/>
    </w:p>
    <w:p w14:paraId="488BED9F" w14:textId="5BF45D98" w:rsidR="00703F77" w:rsidRPr="005B3C1D" w:rsidRDefault="0064183F" w:rsidP="00AF7ED0">
      <w:pPr>
        <w:rPr>
          <w:b/>
          <w:bCs/>
        </w:rPr>
      </w:pPr>
      <w:r>
        <w:t>You could either use our chatbot that is hosted on Heroku</w:t>
      </w:r>
      <w:r w:rsidR="00451187">
        <w:t xml:space="preserve"> (See </w:t>
      </w:r>
      <w:r w:rsidR="008A0D19">
        <w:fldChar w:fldCharType="begin"/>
      </w:r>
      <w:r w:rsidR="008A0D19">
        <w:instrText xml:space="preserve"> REF _Ref17541940 \h </w:instrText>
      </w:r>
      <w:r w:rsidR="008A0D19">
        <w:fldChar w:fldCharType="separate"/>
      </w:r>
      <w:r w:rsidR="005779CC" w:rsidRPr="002D7AB2">
        <w:rPr>
          <w:b/>
          <w:bCs/>
        </w:rPr>
        <w:t xml:space="preserve">Quickstart on </w:t>
      </w:r>
      <w:r w:rsidR="005B3C1D">
        <w:rPr>
          <w:b/>
          <w:bCs/>
        </w:rPr>
        <w:t>FB Messenger</w:t>
      </w:r>
      <w:r w:rsidR="008A0D19">
        <w:fldChar w:fldCharType="end"/>
      </w:r>
      <w:r w:rsidR="00451187">
        <w:t>)</w:t>
      </w:r>
      <w:r>
        <w:t xml:space="preserve"> or install it to your own local server</w:t>
      </w:r>
      <w:r w:rsidR="00451187">
        <w:t xml:space="preserve"> (See </w:t>
      </w:r>
      <w:r w:rsidR="00703F77" w:rsidRPr="00703F77">
        <w:rPr>
          <w:b/>
          <w:bCs/>
        </w:rPr>
        <w:fldChar w:fldCharType="begin"/>
      </w:r>
      <w:r w:rsidR="00703F77" w:rsidRPr="00703F77">
        <w:rPr>
          <w:b/>
          <w:bCs/>
        </w:rPr>
        <w:instrText xml:space="preserve"> REF _Ref17542076 \h </w:instrText>
      </w:r>
      <w:r w:rsidR="00703F77">
        <w:rPr>
          <w:b/>
          <w:bCs/>
        </w:rPr>
        <w:instrText xml:space="preserve"> \* MERGEFORMAT </w:instrText>
      </w:r>
      <w:r w:rsidR="00703F77" w:rsidRPr="00703F77">
        <w:rPr>
          <w:b/>
          <w:bCs/>
        </w:rPr>
      </w:r>
      <w:r w:rsidR="00703F77" w:rsidRPr="00703F77">
        <w:rPr>
          <w:b/>
          <w:bCs/>
        </w:rPr>
        <w:fldChar w:fldCharType="separate"/>
      </w:r>
      <w:r w:rsidR="005779CC" w:rsidRPr="001B6932">
        <w:rPr>
          <w:b/>
          <w:bCs/>
        </w:rPr>
        <w:t>Full installation and deployment</w:t>
      </w:r>
      <w:r w:rsidR="00703F77" w:rsidRPr="00703F77">
        <w:rPr>
          <w:b/>
          <w:bCs/>
        </w:rPr>
        <w:fldChar w:fldCharType="end"/>
      </w:r>
      <w:r w:rsidR="00451187">
        <w:t>)</w:t>
      </w:r>
      <w:r w:rsidR="008A0D19">
        <w:t xml:space="preserve">. </w:t>
      </w:r>
    </w:p>
    <w:p w14:paraId="45FB5484" w14:textId="59BC1F4E" w:rsidR="0064183F" w:rsidRPr="00F62280" w:rsidRDefault="008A0D19" w:rsidP="00AF7ED0">
      <w:pPr>
        <w:rPr>
          <w:b/>
          <w:bCs/>
        </w:rPr>
      </w:pPr>
      <w:r>
        <w:t xml:space="preserve">See </w:t>
      </w:r>
      <w:r w:rsidR="00A20B28">
        <w:fldChar w:fldCharType="begin"/>
      </w:r>
      <w:r w:rsidR="00A20B28">
        <w:instrText xml:space="preserve"> REF _Ref17889760 \h </w:instrText>
      </w:r>
      <w:r w:rsidR="00A20B28">
        <w:fldChar w:fldCharType="separate"/>
      </w:r>
      <w:r w:rsidR="005779CC" w:rsidRPr="00657108">
        <w:rPr>
          <w:b/>
          <w:bCs/>
        </w:rPr>
        <w:t>Test Scenarios</w:t>
      </w:r>
      <w:r w:rsidR="00A20B28">
        <w:fldChar w:fldCharType="end"/>
      </w:r>
      <w:r w:rsidR="00A20B28">
        <w:t xml:space="preserve"> </w:t>
      </w:r>
      <w:r>
        <w:t>for sample question and replies.</w:t>
      </w:r>
    </w:p>
    <w:p w14:paraId="4829BF99" w14:textId="3B1E914F" w:rsidR="0064183F" w:rsidRPr="002D7AB2" w:rsidRDefault="00102AFE" w:rsidP="0064183F">
      <w:pPr>
        <w:pStyle w:val="Heading2"/>
        <w:rPr>
          <w:b/>
          <w:bCs/>
        </w:rPr>
      </w:pPr>
      <w:bookmarkStart w:id="5" w:name="_Ref17541940"/>
      <w:bookmarkStart w:id="6" w:name="_Toc35447343"/>
      <w:r w:rsidRPr="002D7AB2">
        <w:rPr>
          <w:b/>
          <w:bCs/>
        </w:rPr>
        <w:t xml:space="preserve">Quickstart </w:t>
      </w:r>
      <w:r w:rsidR="0064183F" w:rsidRPr="002D7AB2">
        <w:rPr>
          <w:b/>
          <w:bCs/>
        </w:rPr>
        <w:t xml:space="preserve">on </w:t>
      </w:r>
      <w:bookmarkEnd w:id="5"/>
      <w:r w:rsidR="005B3C1D">
        <w:rPr>
          <w:b/>
          <w:bCs/>
        </w:rPr>
        <w:t>FB Messenger</w:t>
      </w:r>
      <w:bookmarkEnd w:id="6"/>
    </w:p>
    <w:p w14:paraId="3E8CD500" w14:textId="2A733B78" w:rsidR="00544CDE" w:rsidRPr="001B6932" w:rsidRDefault="00544CDE" w:rsidP="00544CDE">
      <w:pPr>
        <w:pStyle w:val="Heading3"/>
      </w:pPr>
      <w:bookmarkStart w:id="7" w:name="_Toc35447344"/>
      <w:r w:rsidRPr="001B6932">
        <w:t>System Requirements</w:t>
      </w:r>
      <w:bookmarkEnd w:id="7"/>
    </w:p>
    <w:p w14:paraId="446B0627" w14:textId="04443D03" w:rsidR="00544CDE" w:rsidRDefault="00544CDE" w:rsidP="00544CDE">
      <w:r>
        <w:t xml:space="preserve">For quickstart, as the Python webhook backend for DialogFlow is already hosted on Heroku, the only system requirements are for running </w:t>
      </w:r>
      <w:r w:rsidR="005B3C1D">
        <w:t>Facebook Messenger</w:t>
      </w:r>
      <w:r w:rsidR="00733021">
        <w:t xml:space="preserve"> (FB Messenger)</w:t>
      </w:r>
      <w:r>
        <w:rPr>
          <w:rStyle w:val="FootnoteReference"/>
        </w:rPr>
        <w:footnoteReference w:id="1"/>
      </w:r>
      <w:r>
        <w:t>. See Table below for minimum requirements.</w:t>
      </w:r>
      <w:r w:rsidR="0099545E">
        <w:t xml:space="preserve"> The web version of F</w:t>
      </w:r>
      <w:r w:rsidR="00733021">
        <w:t>B</w:t>
      </w:r>
      <w:r w:rsidR="0099545E">
        <w:t xml:space="preserve"> Messenger should be supported for most modern web browsers.</w:t>
      </w:r>
    </w:p>
    <w:p w14:paraId="67000E19" w14:textId="5F51E1B9" w:rsidR="00544CDE" w:rsidRDefault="00544CDE" w:rsidP="00544CDE">
      <w:pPr>
        <w:pStyle w:val="Caption"/>
        <w:keepNext/>
      </w:pPr>
      <w:r>
        <w:t xml:space="preserve">Table </w:t>
      </w:r>
      <w:fldSimple w:instr=" SEQ Table \* ARABIC ">
        <w:r w:rsidR="005B3C1D">
          <w:rPr>
            <w:noProof/>
          </w:rPr>
          <w:t>1</w:t>
        </w:r>
      </w:fldSimple>
      <w:r>
        <w:t xml:space="preserve">. </w:t>
      </w:r>
      <w:r w:rsidR="005B3C1D">
        <w:t>FB messenger</w:t>
      </w:r>
      <w:r>
        <w:t xml:space="preserve"> system requirements for mobile apps</w:t>
      </w:r>
      <w:r w:rsidR="0099545E">
        <w:t xml:space="preserve"> (See </w:t>
      </w:r>
      <w:hyperlink r:id="rId11" w:history="1">
        <w:r w:rsidR="0099545E" w:rsidRPr="0099545E">
          <w:rPr>
            <w:rStyle w:val="Hyperlink"/>
          </w:rPr>
          <w:t>link</w:t>
        </w:r>
      </w:hyperlink>
      <w:r w:rsidR="0099545E">
        <w:t xml:space="preserve"> for details)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5"/>
        <w:gridCol w:w="4824"/>
      </w:tblGrid>
      <w:tr w:rsidR="00544CDE" w14:paraId="45FC122D" w14:textId="77777777" w:rsidTr="006C40ED">
        <w:tc>
          <w:tcPr>
            <w:tcW w:w="0" w:type="auto"/>
          </w:tcPr>
          <w:p w14:paraId="0829B884" w14:textId="77777777" w:rsidR="00544CDE" w:rsidRPr="00544CDE" w:rsidRDefault="00544CDE" w:rsidP="006C40ED">
            <w:pPr>
              <w:rPr>
                <w:b/>
                <w:bCs/>
              </w:rPr>
            </w:pPr>
            <w:r w:rsidRPr="00544CDE">
              <w:rPr>
                <w:b/>
                <w:bCs/>
              </w:rPr>
              <w:t>Operating System</w:t>
            </w:r>
          </w:p>
        </w:tc>
        <w:tc>
          <w:tcPr>
            <w:tcW w:w="0" w:type="auto"/>
          </w:tcPr>
          <w:p w14:paraId="439854DA" w14:textId="77777777" w:rsidR="00544CDE" w:rsidRPr="00544CDE" w:rsidRDefault="00544CDE" w:rsidP="006C40ED">
            <w:pPr>
              <w:rPr>
                <w:b/>
                <w:bCs/>
              </w:rPr>
            </w:pPr>
            <w:r w:rsidRPr="00544CDE">
              <w:rPr>
                <w:b/>
                <w:bCs/>
              </w:rPr>
              <w:t>Requirements</w:t>
            </w:r>
          </w:p>
        </w:tc>
      </w:tr>
      <w:tr w:rsidR="00544CDE" w14:paraId="5103D0EF" w14:textId="77777777" w:rsidTr="006C40ED">
        <w:tc>
          <w:tcPr>
            <w:tcW w:w="0" w:type="auto"/>
          </w:tcPr>
          <w:p w14:paraId="72522029" w14:textId="1A102C7E" w:rsidR="00544CDE" w:rsidRDefault="00544CDE" w:rsidP="006C40ED">
            <w:r>
              <w:t>iOS</w:t>
            </w:r>
          </w:p>
        </w:tc>
        <w:tc>
          <w:tcPr>
            <w:tcW w:w="0" w:type="auto"/>
          </w:tcPr>
          <w:p w14:paraId="0BF1A998" w14:textId="0D01BB5C" w:rsidR="00544CDE" w:rsidRDefault="00544CDE" w:rsidP="006C40ED">
            <w:pPr>
              <w:pStyle w:val="ListParagraph"/>
              <w:numPr>
                <w:ilvl w:val="0"/>
                <w:numId w:val="7"/>
              </w:numPr>
            </w:pPr>
            <w:r>
              <w:t xml:space="preserve">iOS </w:t>
            </w:r>
            <w:r w:rsidR="005B3C1D">
              <w:t>8</w:t>
            </w:r>
            <w:r>
              <w:t xml:space="preserve"> and above</w:t>
            </w:r>
          </w:p>
        </w:tc>
      </w:tr>
      <w:tr w:rsidR="00544CDE" w14:paraId="1FFFF222" w14:textId="77777777" w:rsidTr="006C40ED">
        <w:tc>
          <w:tcPr>
            <w:tcW w:w="0" w:type="auto"/>
          </w:tcPr>
          <w:p w14:paraId="1A733AD1" w14:textId="60577411" w:rsidR="00544CDE" w:rsidRDefault="00544CDE" w:rsidP="006C40ED">
            <w:r>
              <w:t>Android</w:t>
            </w:r>
          </w:p>
        </w:tc>
        <w:tc>
          <w:tcPr>
            <w:tcW w:w="0" w:type="auto"/>
          </w:tcPr>
          <w:p w14:paraId="51A41D2C" w14:textId="42068C31" w:rsidR="00544CDE" w:rsidRDefault="00544CDE" w:rsidP="00544CDE">
            <w:pPr>
              <w:pStyle w:val="ListParagraph"/>
              <w:numPr>
                <w:ilvl w:val="0"/>
                <w:numId w:val="7"/>
              </w:numPr>
            </w:pPr>
            <w:r>
              <w:t>Android 4</w:t>
            </w:r>
            <w:r w:rsidR="005B3C1D">
              <w:t xml:space="preserve"> (Ice Cream Sandwich) </w:t>
            </w:r>
            <w:r>
              <w:t>and above</w:t>
            </w:r>
          </w:p>
        </w:tc>
      </w:tr>
    </w:tbl>
    <w:p w14:paraId="5815E58D" w14:textId="77777777" w:rsidR="00544CDE" w:rsidRDefault="00544CDE" w:rsidP="00544CDE"/>
    <w:p w14:paraId="70C6F83B" w14:textId="6E2CC024" w:rsidR="00544CDE" w:rsidRPr="00544CDE" w:rsidRDefault="00544CDE" w:rsidP="00544CDE">
      <w:pPr>
        <w:pStyle w:val="Heading3"/>
      </w:pPr>
      <w:bookmarkStart w:id="8" w:name="_Toc35447345"/>
      <w:r>
        <w:t>Installation Steps</w:t>
      </w:r>
      <w:bookmarkEnd w:id="8"/>
    </w:p>
    <w:p w14:paraId="0EC7ECC0" w14:textId="69EF1A79" w:rsidR="00102AFE" w:rsidRDefault="00102AFE" w:rsidP="007546E5">
      <w:pPr>
        <w:pStyle w:val="ListParagraph"/>
        <w:numPr>
          <w:ilvl w:val="0"/>
          <w:numId w:val="4"/>
        </w:numPr>
      </w:pPr>
      <w:r>
        <w:t xml:space="preserve">As the </w:t>
      </w:r>
      <w:r w:rsidR="003D3AFB">
        <w:t>FB Messenger</w:t>
      </w:r>
      <w:r>
        <w:t xml:space="preserve"> </w:t>
      </w:r>
      <w:r w:rsidR="003D3AFB">
        <w:t>bot</w:t>
      </w:r>
      <w:r>
        <w:t xml:space="preserve"> is not publicly distributed at the moment, it can only be used </w:t>
      </w:r>
      <w:r w:rsidR="003D3AFB">
        <w:t xml:space="preserve">with specific user accounts. </w:t>
      </w:r>
      <w:r w:rsidR="005645EC">
        <w:t>Sign in to Facebook with t</w:t>
      </w:r>
      <w:r w:rsidR="003D3AFB">
        <w:rPr>
          <w:noProof/>
        </w:rPr>
        <w:t xml:space="preserve">he </w:t>
      </w:r>
      <w:r w:rsidR="00576AEF">
        <w:rPr>
          <w:noProof/>
        </w:rPr>
        <w:t xml:space="preserve">test </w:t>
      </w:r>
      <w:r w:rsidR="003D3AFB">
        <w:rPr>
          <w:noProof/>
        </w:rPr>
        <w:t>user account and password</w:t>
      </w:r>
      <w:r w:rsidR="00A672BD">
        <w:rPr>
          <w:noProof/>
        </w:rPr>
        <w:t xml:space="preserve"> that has been given to you</w:t>
      </w:r>
    </w:p>
    <w:p w14:paraId="799ECB8C" w14:textId="619A66C9" w:rsidR="00CB481A" w:rsidRPr="00A672BD" w:rsidRDefault="00CB481A" w:rsidP="00CB481A">
      <w:pPr>
        <w:pStyle w:val="ListParagraph"/>
        <w:numPr>
          <w:ilvl w:val="0"/>
          <w:numId w:val="10"/>
        </w:numPr>
        <w:rPr>
          <w:b/>
          <w:bCs/>
          <w:color w:val="FF0000"/>
        </w:rPr>
      </w:pPr>
      <w:r w:rsidRPr="00A672BD">
        <w:rPr>
          <w:b/>
          <w:bCs/>
          <w:color w:val="FF0000"/>
        </w:rPr>
        <w:t>If you use other accounts, you can chat with the bot, but it will never reply you!</w:t>
      </w:r>
    </w:p>
    <w:p w14:paraId="4C2A5440" w14:textId="09947C4D" w:rsidR="00102AFE" w:rsidRDefault="00102AFE" w:rsidP="00102AFE">
      <w:pPr>
        <w:pStyle w:val="ListParagraph"/>
      </w:pPr>
    </w:p>
    <w:p w14:paraId="70DA1BAB" w14:textId="3E921414" w:rsidR="00102AFE" w:rsidRDefault="005645EC" w:rsidP="00E22B48">
      <w:pPr>
        <w:pStyle w:val="ListParagraph"/>
        <w:numPr>
          <w:ilvl w:val="0"/>
          <w:numId w:val="4"/>
        </w:numPr>
      </w:pPr>
      <w:r w:rsidRPr="00F85A2E">
        <w:t xml:space="preserve">After logging in, go to </w:t>
      </w:r>
      <w:hyperlink r:id="rId12" w:history="1">
        <w:r w:rsidR="00E22B48" w:rsidRPr="00483D5A">
          <w:rPr>
            <w:rStyle w:val="Hyperlink"/>
          </w:rPr>
          <w:t>https://m.me/shopbotsg</w:t>
        </w:r>
      </w:hyperlink>
      <w:r w:rsidR="00E22B48">
        <w:t xml:space="preserve"> </w:t>
      </w:r>
      <w:r w:rsidR="00B07ED2">
        <w:t xml:space="preserve">OR </w:t>
      </w:r>
      <w:hyperlink r:id="rId13" w:history="1">
        <w:r w:rsidR="00B07ED2" w:rsidRPr="00483D5A">
          <w:rPr>
            <w:rStyle w:val="Hyperlink"/>
          </w:rPr>
          <w:t>https://www.facebook.com/messages/t/shopbotsg</w:t>
        </w:r>
      </w:hyperlink>
    </w:p>
    <w:p w14:paraId="3D43CE66" w14:textId="718A3EE9" w:rsidR="001A52E3" w:rsidRDefault="001A52E3" w:rsidP="001A52E3">
      <w:pPr>
        <w:pStyle w:val="ListParagraph"/>
      </w:pPr>
    </w:p>
    <w:p w14:paraId="001DA850" w14:textId="77777777" w:rsidR="001850E0" w:rsidRDefault="001850E0" w:rsidP="0064183F">
      <w:pPr>
        <w:pStyle w:val="ListParagraph"/>
        <w:numPr>
          <w:ilvl w:val="0"/>
          <w:numId w:val="4"/>
        </w:numPr>
      </w:pPr>
      <w:r>
        <w:t xml:space="preserve">Dialogflow webhook is hosted on 1 Heroku server (A), and its NLU is hosted on another (B). </w:t>
      </w:r>
      <w:r w:rsidR="00400E12">
        <w:t xml:space="preserve">Wake </w:t>
      </w:r>
      <w:r>
        <w:t>server A</w:t>
      </w:r>
      <w:r w:rsidR="00400E12">
        <w:t xml:space="preserve"> up by using a separate tab and go to </w:t>
      </w:r>
      <w:hyperlink r:id="rId14" w:history="1">
        <w:r w:rsidR="00400E12">
          <w:rPr>
            <w:rStyle w:val="Hyperlink"/>
          </w:rPr>
          <w:t>https://shopbotsg.herokuapp.com/</w:t>
        </w:r>
      </w:hyperlink>
      <w:r>
        <w:t xml:space="preserve">. Once the page loads, server A is up. </w:t>
      </w:r>
    </w:p>
    <w:p w14:paraId="0CCEAC41" w14:textId="77777777" w:rsidR="001850E0" w:rsidRDefault="001850E0" w:rsidP="001850E0">
      <w:pPr>
        <w:pStyle w:val="ListParagraph"/>
      </w:pPr>
    </w:p>
    <w:p w14:paraId="05571088" w14:textId="2D688683" w:rsidR="00400E12" w:rsidRDefault="001850E0" w:rsidP="0064183F">
      <w:pPr>
        <w:pStyle w:val="ListParagraph"/>
        <w:numPr>
          <w:ilvl w:val="0"/>
          <w:numId w:val="4"/>
        </w:numPr>
      </w:pPr>
      <w:r>
        <w:t>Then click on the “Wake RASA server on Heroku up” button to wake server B up. Wait until you see “RASA server is running”.</w:t>
      </w:r>
    </w:p>
    <w:p w14:paraId="13E355DE" w14:textId="77777777" w:rsidR="001850E0" w:rsidRDefault="001850E0" w:rsidP="001850E0">
      <w:pPr>
        <w:pStyle w:val="ListParagraph"/>
      </w:pPr>
    </w:p>
    <w:p w14:paraId="1DFD278F" w14:textId="1EC9AD4F" w:rsidR="001850E0" w:rsidRDefault="001850E0" w:rsidP="001850E0">
      <w:pPr>
        <w:pStyle w:val="ListParagraph"/>
      </w:pPr>
      <w:r w:rsidRPr="001850E0">
        <w:rPr>
          <w:noProof/>
        </w:rPr>
        <w:drawing>
          <wp:inline distT="0" distB="0" distL="0" distR="0" wp14:anchorId="3A0A7216" wp14:editId="6CD5BFFA">
            <wp:extent cx="1945316" cy="14101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1501" cy="142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D631" w14:textId="77777777" w:rsidR="00400E12" w:rsidRDefault="00400E12" w:rsidP="00400E12">
      <w:pPr>
        <w:pStyle w:val="ListParagraph"/>
      </w:pPr>
    </w:p>
    <w:p w14:paraId="63E53EB5" w14:textId="77AB6538" w:rsidR="0064183F" w:rsidRDefault="0064183F" w:rsidP="0064183F">
      <w:pPr>
        <w:pStyle w:val="ListParagraph"/>
        <w:numPr>
          <w:ilvl w:val="0"/>
          <w:numId w:val="4"/>
        </w:numPr>
      </w:pPr>
      <w:r>
        <w:lastRenderedPageBreak/>
        <w:t xml:space="preserve">That’s it. You can </w:t>
      </w:r>
      <w:r w:rsidR="001A52E3">
        <w:t xml:space="preserve">now </w:t>
      </w:r>
      <w:r>
        <w:t xml:space="preserve">begin chatting with </w:t>
      </w:r>
      <w:r w:rsidR="005645EC">
        <w:t>ShopBot</w:t>
      </w:r>
    </w:p>
    <w:p w14:paraId="5FA822C2" w14:textId="77777777" w:rsidR="00F473ED" w:rsidRDefault="00F473ED" w:rsidP="00F473ED">
      <w:pPr>
        <w:ind w:left="360"/>
      </w:pPr>
    </w:p>
    <w:p w14:paraId="0F15BE3D" w14:textId="77FF435C" w:rsidR="0072628F" w:rsidRDefault="0072628F" w:rsidP="00F473ED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Note: As Heroku apps will go to sleep after 30 minutes of inactivity, please expect a longer response when you first start chatting with the </w:t>
      </w:r>
      <w:r w:rsidR="007839E1">
        <w:t>Shop</w:t>
      </w:r>
      <w:r>
        <w:t>Bot</w:t>
      </w:r>
      <w:r w:rsidR="00AD7AA5">
        <w:t xml:space="preserve"> </w:t>
      </w:r>
      <w:r w:rsidR="00ED1929">
        <w:t>if you have forgotten to follow steps 3 and 4</w:t>
      </w:r>
      <w:r>
        <w:t>.</w:t>
      </w:r>
    </w:p>
    <w:p w14:paraId="4CCA341A" w14:textId="1D752FAF" w:rsidR="0072628F" w:rsidRDefault="00F473ED" w:rsidP="007839E1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Warning: If for some reason, the </w:t>
      </w:r>
      <w:r w:rsidR="007839E1">
        <w:t>Shop</w:t>
      </w:r>
      <w:r>
        <w:t>bot is not working properly (</w:t>
      </w:r>
      <w:r w:rsidR="00D541E2">
        <w:t>If it</w:t>
      </w:r>
      <w:r>
        <w:t xml:space="preserve"> keeps giving “I do not understand” answers, it is highly likely that the backend Heroku server is not working for some reason. Please proceed to deploy it with a local server with the </w:t>
      </w:r>
      <w:r w:rsidR="007659F7">
        <w:t xml:space="preserve">full </w:t>
      </w:r>
      <w:r>
        <w:t xml:space="preserve">instructions </w:t>
      </w:r>
      <w:r w:rsidR="007659F7">
        <w:t>in the next section below.</w:t>
      </w:r>
      <w:r w:rsidR="0072628F">
        <w:t xml:space="preserve"> Also, you could check </w:t>
      </w:r>
      <w:hyperlink r:id="rId16" w:history="1">
        <w:r w:rsidR="0072628F">
          <w:rPr>
            <w:rStyle w:val="Hyperlink"/>
          </w:rPr>
          <w:t>https://status.heroku.com/</w:t>
        </w:r>
      </w:hyperlink>
      <w:r w:rsidR="0072628F">
        <w:t xml:space="preserve"> to see if Heroku is experiencing some issues.</w:t>
      </w:r>
    </w:p>
    <w:p w14:paraId="2F7037BD" w14:textId="77777777" w:rsidR="0072628F" w:rsidRDefault="0072628F" w:rsidP="0072628F">
      <w:bookmarkStart w:id="9" w:name="_Ref17542076"/>
    </w:p>
    <w:p w14:paraId="4AEEC205" w14:textId="2D584C34" w:rsidR="00703F77" w:rsidRPr="001B6932" w:rsidRDefault="008A0D19" w:rsidP="00703F77">
      <w:pPr>
        <w:pStyle w:val="Heading2"/>
        <w:rPr>
          <w:b/>
          <w:bCs/>
        </w:rPr>
      </w:pPr>
      <w:bookmarkStart w:id="10" w:name="_Toc35447346"/>
      <w:r w:rsidRPr="001B6932">
        <w:rPr>
          <w:b/>
          <w:bCs/>
        </w:rPr>
        <w:t>Full installation and deployment</w:t>
      </w:r>
      <w:bookmarkEnd w:id="9"/>
      <w:bookmarkEnd w:id="10"/>
    </w:p>
    <w:p w14:paraId="0D02987D" w14:textId="761958EC" w:rsidR="0063338D" w:rsidRDefault="0063338D" w:rsidP="00703F77">
      <w:r>
        <w:t xml:space="preserve">Follow this section </w:t>
      </w:r>
      <w:r w:rsidR="005F68C8">
        <w:t xml:space="preserve">only </w:t>
      </w:r>
      <w:r>
        <w:t>if installing and deploying to your own DialogFlow account and web server.</w:t>
      </w:r>
    </w:p>
    <w:p w14:paraId="44284785" w14:textId="6241F78B" w:rsidR="00703F77" w:rsidRDefault="0063338D" w:rsidP="00E87553">
      <w:pPr>
        <w:pStyle w:val="Heading3"/>
      </w:pPr>
      <w:bookmarkStart w:id="11" w:name="_Toc35447347"/>
      <w:r>
        <w:t>System Requirements</w:t>
      </w:r>
      <w:r w:rsidR="000B3B2F">
        <w:t xml:space="preserve"> and Dependencies</w:t>
      </w:r>
      <w:bookmarkEnd w:id="11"/>
    </w:p>
    <w:p w14:paraId="1B18C54F" w14:textId="42C8A540" w:rsidR="000B3B2F" w:rsidRDefault="00D067DC" w:rsidP="000B3B2F">
      <w:pPr>
        <w:pStyle w:val="ListParagraph"/>
        <w:numPr>
          <w:ilvl w:val="0"/>
          <w:numId w:val="7"/>
        </w:numPr>
      </w:pPr>
      <w:r>
        <w:t>Python or Anaconda</w:t>
      </w:r>
      <w:r w:rsidR="000B3B2F">
        <w:t>, and Python libraries as specified in requirements.txt</w:t>
      </w:r>
    </w:p>
    <w:p w14:paraId="3F82BF1F" w14:textId="29D2AE94" w:rsidR="00D067DC" w:rsidRDefault="00FA0CF3" w:rsidP="00E87553">
      <w:pPr>
        <w:pStyle w:val="ListParagraph"/>
        <w:numPr>
          <w:ilvl w:val="0"/>
          <w:numId w:val="7"/>
        </w:numPr>
      </w:pPr>
      <w:r>
        <w:t>A modern web browser. Recommended Google Chrome version 76 and above.</w:t>
      </w:r>
    </w:p>
    <w:p w14:paraId="41BCD499" w14:textId="6D162620" w:rsidR="0063338D" w:rsidRDefault="0063338D" w:rsidP="0063338D">
      <w:pPr>
        <w:pStyle w:val="Heading3"/>
      </w:pPr>
      <w:bookmarkStart w:id="12" w:name="_Toc35447348"/>
      <w:r>
        <w:t>Pre-requisites</w:t>
      </w:r>
      <w:bookmarkEnd w:id="12"/>
    </w:p>
    <w:p w14:paraId="3F1DDDF8" w14:textId="77777777" w:rsidR="0063338D" w:rsidRDefault="0063338D" w:rsidP="0063338D">
      <w:pPr>
        <w:pStyle w:val="ListParagraph"/>
        <w:numPr>
          <w:ilvl w:val="0"/>
          <w:numId w:val="7"/>
        </w:numPr>
      </w:pPr>
      <w:r>
        <w:t xml:space="preserve">Google DialogFlow account. Sign up at </w:t>
      </w:r>
    </w:p>
    <w:p w14:paraId="05C18603" w14:textId="53677F85" w:rsidR="0063338D" w:rsidRDefault="00290A3D" w:rsidP="0063338D">
      <w:pPr>
        <w:pStyle w:val="ListParagraph"/>
        <w:ind w:left="768"/>
        <w:rPr>
          <w:rStyle w:val="Hyperlink"/>
        </w:rPr>
      </w:pPr>
      <w:hyperlink r:id="rId17" w:history="1">
        <w:r w:rsidR="0063338D" w:rsidRPr="000A40B8">
          <w:rPr>
            <w:rStyle w:val="Hyperlink"/>
          </w:rPr>
          <w:t>https://console.dialogflow.com/</w:t>
        </w:r>
      </w:hyperlink>
    </w:p>
    <w:p w14:paraId="6DC96A4B" w14:textId="77777777" w:rsidR="00F63A76" w:rsidRDefault="00F63A76" w:rsidP="00F63A76">
      <w:pPr>
        <w:pStyle w:val="ListParagraph"/>
        <w:numPr>
          <w:ilvl w:val="0"/>
          <w:numId w:val="7"/>
        </w:numPr>
      </w:pPr>
      <w:r>
        <w:t xml:space="preserve">Download ngrok.exe or ngrok binary to your machine from </w:t>
      </w:r>
    </w:p>
    <w:p w14:paraId="4494054E" w14:textId="4353D9B0" w:rsidR="00F63A76" w:rsidRDefault="00290A3D" w:rsidP="00F63A76">
      <w:pPr>
        <w:pStyle w:val="ListParagraph"/>
        <w:ind w:left="768"/>
      </w:pPr>
      <w:hyperlink r:id="rId18" w:history="1">
        <w:r w:rsidR="00F63A76" w:rsidRPr="000A40B8">
          <w:rPr>
            <w:rStyle w:val="Hyperlink"/>
          </w:rPr>
          <w:t>https://ngrok.com/download</w:t>
        </w:r>
      </w:hyperlink>
    </w:p>
    <w:p w14:paraId="62DF087C" w14:textId="78A33681" w:rsidR="00F63A76" w:rsidRDefault="0063338D" w:rsidP="00F63A76">
      <w:pPr>
        <w:pStyle w:val="ListParagraph"/>
        <w:numPr>
          <w:ilvl w:val="0"/>
          <w:numId w:val="7"/>
        </w:numPr>
      </w:pPr>
      <w:r>
        <w:t xml:space="preserve">Clone or download project source code from GitHub repository from </w:t>
      </w:r>
      <w:hyperlink r:id="rId19" w:history="1">
        <w:r w:rsidR="00F63A76">
          <w:rPr>
            <w:rStyle w:val="Hyperlink"/>
          </w:rPr>
          <w:t>https://github.com/eleow/shopBot</w:t>
        </w:r>
      </w:hyperlink>
      <w:r w:rsidR="00F63A76">
        <w:t>, and then install python project dependencies via the following script in console</w:t>
      </w:r>
      <w:r w:rsidR="00880A2F">
        <w:t xml:space="preserve">, </w:t>
      </w:r>
      <w:r w:rsidR="0060240D">
        <w:t xml:space="preserve">optionally, </w:t>
      </w:r>
      <w:r w:rsidR="00880A2F">
        <w:t>in a new Anaconda environment (eg eba5004)</w:t>
      </w:r>
    </w:p>
    <w:p w14:paraId="0A726D7D" w14:textId="3ED64A18" w:rsidR="00F63A76" w:rsidRPr="005D2905" w:rsidRDefault="00F63A76" w:rsidP="00F63A76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5D2905">
        <w:rPr>
          <w:rFonts w:ascii="Courier New" w:hAnsi="Courier New" w:cs="Courier New"/>
          <w:sz w:val="20"/>
          <w:szCs w:val="20"/>
        </w:rPr>
        <w:t>pip install -r requirements.txt</w:t>
      </w:r>
    </w:p>
    <w:p w14:paraId="6E1A59A7" w14:textId="4383781D" w:rsidR="00C3534E" w:rsidRDefault="00C3534E" w:rsidP="00E87553">
      <w:pPr>
        <w:pStyle w:val="Heading3"/>
      </w:pPr>
      <w:bookmarkStart w:id="13" w:name="_Toc35447349"/>
      <w:r>
        <w:t>Starting RASA NLU server</w:t>
      </w:r>
      <w:bookmarkEnd w:id="13"/>
    </w:p>
    <w:p w14:paraId="5B4B1E82" w14:textId="75FFE184" w:rsidR="00EC7233" w:rsidRDefault="00EC7233" w:rsidP="00EC7233">
      <w:pPr>
        <w:pStyle w:val="ListParagraph"/>
        <w:numPr>
          <w:ilvl w:val="0"/>
          <w:numId w:val="8"/>
        </w:numPr>
      </w:pPr>
      <w:bookmarkStart w:id="14" w:name="_Toc35447350"/>
      <w:r>
        <w:t>Navigate to the root of your local copy of the GitHub repository eg D:\github\shopBot</w:t>
      </w:r>
    </w:p>
    <w:p w14:paraId="747B89F3" w14:textId="5E10FD0B" w:rsidR="00EC7233" w:rsidRDefault="00EC7233" w:rsidP="00EC7233">
      <w:pPr>
        <w:pStyle w:val="ListParagraph"/>
        <w:numPr>
          <w:ilvl w:val="0"/>
          <w:numId w:val="8"/>
        </w:numPr>
      </w:pPr>
      <w:r>
        <w:t>Run RASA NLU server by the following script in console:</w:t>
      </w:r>
    </w:p>
    <w:p w14:paraId="13DC59E7" w14:textId="2D430A08" w:rsidR="004C0A27" w:rsidRPr="004C0A27" w:rsidRDefault="004C0A27" w:rsidP="004C0A27">
      <w:pPr>
        <w:pStyle w:val="ListParagraph"/>
        <w:rPr>
          <w:rFonts w:cstheme="minorHAnsi"/>
          <w:sz w:val="20"/>
          <w:szCs w:val="20"/>
        </w:rPr>
      </w:pPr>
      <w:r w:rsidRPr="004C0A27">
        <w:rPr>
          <w:rFonts w:ascii="Courier New" w:hAnsi="Courier New" w:cs="Courier New"/>
          <w:sz w:val="20"/>
          <w:szCs w:val="20"/>
        </w:rPr>
        <w:t xml:space="preserve">rasa run --enable-api -m </w:t>
      </w:r>
      <w:r w:rsidR="00C86CD7">
        <w:rPr>
          <w:rFonts w:ascii="Courier New" w:hAnsi="Courier New" w:cs="Courier New"/>
          <w:sz w:val="20"/>
          <w:szCs w:val="20"/>
        </w:rPr>
        <w:t>SystemCode/rasa/</w:t>
      </w:r>
      <w:r w:rsidRPr="004C0A27">
        <w:rPr>
          <w:rFonts w:ascii="Courier New" w:hAnsi="Courier New" w:cs="Courier New"/>
          <w:sz w:val="20"/>
          <w:szCs w:val="20"/>
        </w:rPr>
        <w:t>models/nlu_rasa.tar.gz --cors "*" -p 5015</w:t>
      </w:r>
    </w:p>
    <w:p w14:paraId="3B8C31C9" w14:textId="661D20A1" w:rsidR="00880A2F" w:rsidRPr="00C86CD7" w:rsidRDefault="00A672BD" w:rsidP="00880A2F">
      <w:pPr>
        <w:pStyle w:val="ListParagraph"/>
        <w:numPr>
          <w:ilvl w:val="0"/>
          <w:numId w:val="8"/>
        </w:numPr>
        <w:rPr>
          <w:rFonts w:cstheme="minorHAnsi"/>
        </w:rPr>
      </w:pPr>
      <w:r w:rsidRPr="00C86CD7">
        <w:rPr>
          <w:rFonts w:cstheme="minorHAnsi"/>
        </w:rPr>
        <w:t xml:space="preserve">It might take some time to start up. But </w:t>
      </w:r>
      <w:r w:rsidR="00BC736F" w:rsidRPr="00C86CD7">
        <w:rPr>
          <w:rFonts w:cstheme="minorHAnsi"/>
        </w:rPr>
        <w:t>finally,</w:t>
      </w:r>
      <w:r w:rsidRPr="00C86CD7">
        <w:rPr>
          <w:rFonts w:cstheme="minorHAnsi"/>
        </w:rPr>
        <w:t xml:space="preserve"> y</w:t>
      </w:r>
      <w:r w:rsidR="00880A2F" w:rsidRPr="00C86CD7">
        <w:rPr>
          <w:rFonts w:cstheme="minorHAnsi"/>
        </w:rPr>
        <w:t>ou should see the following in the console</w:t>
      </w:r>
    </w:p>
    <w:p w14:paraId="54A392AC" w14:textId="128A86C6" w:rsidR="00880A2F" w:rsidRPr="00880A2F" w:rsidRDefault="00C86CD7" w:rsidP="00880A2F">
      <w:pPr>
        <w:pStyle w:val="ListParagraph"/>
        <w:rPr>
          <w:rFonts w:cstheme="minorHAnsi"/>
          <w:sz w:val="20"/>
          <w:szCs w:val="20"/>
        </w:rPr>
      </w:pPr>
      <w:r w:rsidRPr="00C86CD7">
        <w:rPr>
          <w:rFonts w:cstheme="minorHAnsi"/>
          <w:noProof/>
          <w:sz w:val="20"/>
          <w:szCs w:val="20"/>
        </w:rPr>
        <w:drawing>
          <wp:inline distT="0" distB="0" distL="0" distR="0" wp14:anchorId="67610C34" wp14:editId="77FB0FF2">
            <wp:extent cx="5351585" cy="1175736"/>
            <wp:effectExtent l="0" t="0" r="190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7934" cy="118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98F4" w14:textId="03EE52CF" w:rsidR="00E87553" w:rsidRDefault="00E87553" w:rsidP="00E87553">
      <w:pPr>
        <w:pStyle w:val="Heading3"/>
      </w:pPr>
      <w:r>
        <w:t>Starting Python Flask for Webhooks</w:t>
      </w:r>
      <w:bookmarkEnd w:id="14"/>
    </w:p>
    <w:p w14:paraId="7B204CD7" w14:textId="5FCBE12F" w:rsidR="00E87553" w:rsidRDefault="00CA7B9E" w:rsidP="00E87553">
      <w:pPr>
        <w:pStyle w:val="ListParagraph"/>
        <w:numPr>
          <w:ilvl w:val="0"/>
          <w:numId w:val="8"/>
        </w:numPr>
      </w:pPr>
      <w:r>
        <w:t>Navigate to</w:t>
      </w:r>
      <w:r w:rsidR="00E87553">
        <w:t xml:space="preserve"> the </w:t>
      </w:r>
      <w:r w:rsidR="00A37A69">
        <w:t xml:space="preserve">root of </w:t>
      </w:r>
      <w:r w:rsidR="00A25885">
        <w:t>your local copy of the GitHub repository</w:t>
      </w:r>
      <w:r w:rsidR="00E87553">
        <w:t xml:space="preserve"> </w:t>
      </w:r>
      <w:r w:rsidR="00A37A69">
        <w:t>eg D:\</w:t>
      </w:r>
      <w:r w:rsidR="00E90E4B">
        <w:t>github\</w:t>
      </w:r>
      <w:r w:rsidR="00A37A69">
        <w:t>shopBot</w:t>
      </w:r>
    </w:p>
    <w:p w14:paraId="777549AC" w14:textId="6953B24B" w:rsidR="00CA7B9E" w:rsidRDefault="00CA7B9E" w:rsidP="00CA7B9E">
      <w:pPr>
        <w:pStyle w:val="ListParagraph"/>
        <w:numPr>
          <w:ilvl w:val="0"/>
          <w:numId w:val="8"/>
        </w:numPr>
      </w:pPr>
      <w:r>
        <w:t xml:space="preserve">Run </w:t>
      </w:r>
      <w:r w:rsidR="00314919">
        <w:t>shopbot_</w:t>
      </w:r>
      <w:r>
        <w:t>main.py by the following script in console:</w:t>
      </w:r>
    </w:p>
    <w:p w14:paraId="78BDA456" w14:textId="77777777" w:rsidR="00745037" w:rsidRPr="00EC7233" w:rsidRDefault="00745037" w:rsidP="00745037">
      <w:pPr>
        <w:pStyle w:val="ListParagraph"/>
      </w:pPr>
      <w:r w:rsidRPr="00EC7233">
        <w:rPr>
          <w:rFonts w:ascii="Courier New" w:hAnsi="Courier New" w:cs="Courier New"/>
          <w:sz w:val="20"/>
          <w:szCs w:val="20"/>
        </w:rPr>
        <w:t>python ./SystemCode/Fulfillment/shopbot_main.py -s False -n True</w:t>
      </w:r>
      <w:r w:rsidRPr="00EC7233">
        <w:rPr>
          <w:rFonts w:ascii="Courier New" w:hAnsi="Courier New" w:cs="Courier New"/>
        </w:rPr>
        <w:t xml:space="preserve"> </w:t>
      </w:r>
    </w:p>
    <w:p w14:paraId="0EF07AE7" w14:textId="040CC3BC" w:rsidR="00CA7B9E" w:rsidRDefault="00D067DC" w:rsidP="00CA7B9E">
      <w:pPr>
        <w:pStyle w:val="ListParagraph"/>
        <w:numPr>
          <w:ilvl w:val="0"/>
          <w:numId w:val="8"/>
        </w:numPr>
      </w:pPr>
      <w:r>
        <w:lastRenderedPageBreak/>
        <w:t>You should see the following in the console</w:t>
      </w:r>
    </w:p>
    <w:p w14:paraId="39ACEDEE" w14:textId="19114474" w:rsidR="000B3B2F" w:rsidRDefault="00881375" w:rsidP="000B3B2F">
      <w:pPr>
        <w:pStyle w:val="ListParagraph"/>
      </w:pPr>
      <w:r>
        <w:rPr>
          <w:noProof/>
        </w:rPr>
        <w:drawing>
          <wp:inline distT="0" distB="0" distL="0" distR="0" wp14:anchorId="28918265" wp14:editId="2ABBBA02">
            <wp:extent cx="4935415" cy="1879376"/>
            <wp:effectExtent l="133350" t="114300" r="151130" b="1593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74" cy="1886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DBEB6E" w14:textId="77777777" w:rsidR="00AB39CC" w:rsidRDefault="000B3B2F" w:rsidP="00CA7B9E">
      <w:pPr>
        <w:pStyle w:val="ListParagraph"/>
        <w:numPr>
          <w:ilvl w:val="0"/>
          <w:numId w:val="8"/>
        </w:numPr>
      </w:pPr>
      <w:r>
        <w:t>Backend server is now running</w:t>
      </w:r>
      <w:r w:rsidR="00AB39CC">
        <w:t xml:space="preserve">, and </w:t>
      </w:r>
      <w:r w:rsidR="00AB39CC" w:rsidRPr="00AB39CC">
        <w:rPr>
          <w:color w:val="FF0000"/>
        </w:rPr>
        <w:t>ngrok has been automatically started as well</w:t>
      </w:r>
      <w:r>
        <w:t xml:space="preserve">. </w:t>
      </w:r>
    </w:p>
    <w:p w14:paraId="53A0094E" w14:textId="1BB56198" w:rsidR="000B3B2F" w:rsidRDefault="000B3B2F" w:rsidP="00CA7B9E">
      <w:pPr>
        <w:pStyle w:val="ListParagraph"/>
        <w:numPr>
          <w:ilvl w:val="0"/>
          <w:numId w:val="8"/>
        </w:numPr>
      </w:pPr>
      <w:r>
        <w:t>Note down the public url for ngrok</w:t>
      </w:r>
      <w:r w:rsidR="00E47429">
        <w:t xml:space="preserve"> (Public url will change everytime you restart the backend)</w:t>
      </w:r>
    </w:p>
    <w:p w14:paraId="7BAF7023" w14:textId="77777777" w:rsidR="000B3B2F" w:rsidRDefault="000B3B2F" w:rsidP="00A20B28"/>
    <w:p w14:paraId="104281C2" w14:textId="1D1BDE15" w:rsidR="0063338D" w:rsidRDefault="00E87553" w:rsidP="000B3B2F">
      <w:pPr>
        <w:pStyle w:val="Heading3"/>
      </w:pPr>
      <w:bookmarkStart w:id="15" w:name="_Toc35447351"/>
      <w:r>
        <w:t xml:space="preserve">Importing </w:t>
      </w:r>
      <w:r w:rsidR="004C6994">
        <w:t>ShopB</w:t>
      </w:r>
      <w:r>
        <w:t>ot into DialogFlow</w:t>
      </w:r>
      <w:bookmarkEnd w:id="15"/>
    </w:p>
    <w:p w14:paraId="579A9491" w14:textId="3E319545" w:rsidR="00D06A74" w:rsidRDefault="00D06A74" w:rsidP="00D06A74">
      <w:pPr>
        <w:pStyle w:val="ListParagraph"/>
        <w:numPr>
          <w:ilvl w:val="0"/>
          <w:numId w:val="8"/>
        </w:numPr>
      </w:pPr>
      <w:r>
        <w:t xml:space="preserve">Login to DialogFlow console at </w:t>
      </w:r>
      <w:hyperlink r:id="rId22" w:history="1">
        <w:r w:rsidRPr="000A40B8">
          <w:rPr>
            <w:rStyle w:val="Hyperlink"/>
          </w:rPr>
          <w:t>https://console.dialogflow.com/</w:t>
        </w:r>
      </w:hyperlink>
    </w:p>
    <w:p w14:paraId="44553DCD" w14:textId="265C0262" w:rsidR="00D06A74" w:rsidRDefault="00D06A74" w:rsidP="00D06A74">
      <w:pPr>
        <w:pStyle w:val="ListParagraph"/>
        <w:numPr>
          <w:ilvl w:val="0"/>
          <w:numId w:val="8"/>
        </w:numPr>
      </w:pPr>
      <w:r>
        <w:t>Create a new agent called “</w:t>
      </w:r>
      <w:r w:rsidR="004541C3">
        <w:t>ShopBot</w:t>
      </w:r>
      <w:r>
        <w:t xml:space="preserve">” or whatever name you desire by </w:t>
      </w:r>
    </w:p>
    <w:p w14:paraId="14A1DCDA" w14:textId="31624F01" w:rsidR="00D06A74" w:rsidRDefault="00D06A74" w:rsidP="00D06A74">
      <w:pPr>
        <w:pStyle w:val="ListParagraph"/>
        <w:numPr>
          <w:ilvl w:val="1"/>
          <w:numId w:val="8"/>
        </w:numPr>
      </w:pPr>
      <w:r>
        <w:t>Clicking the cog button</w:t>
      </w:r>
    </w:p>
    <w:p w14:paraId="237DACFC" w14:textId="394F04CA" w:rsidR="00D06A74" w:rsidRDefault="00D06A74" w:rsidP="00D06A74">
      <w:pPr>
        <w:pStyle w:val="ListParagraph"/>
        <w:numPr>
          <w:ilvl w:val="1"/>
          <w:numId w:val="8"/>
        </w:numPr>
      </w:pPr>
      <w:r>
        <w:t>Clicking the “Create new agent” button</w:t>
      </w:r>
    </w:p>
    <w:p w14:paraId="27779792" w14:textId="49CCCF79" w:rsidR="00D564C2" w:rsidRDefault="00D564C2" w:rsidP="00D564C2">
      <w:pPr>
        <w:pStyle w:val="ListParagraph"/>
        <w:ind w:left="1080"/>
      </w:pPr>
      <w:r>
        <w:rPr>
          <w:noProof/>
        </w:rPr>
        <w:drawing>
          <wp:inline distT="0" distB="0" distL="0" distR="0" wp14:anchorId="51403AA2" wp14:editId="2CD1D5B9">
            <wp:extent cx="1912620" cy="3083377"/>
            <wp:effectExtent l="133350" t="114300" r="144780" b="155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438" cy="30975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0FD32CF" w14:textId="48E2DAF6" w:rsidR="00D06A74" w:rsidRDefault="00D564C2" w:rsidP="00D06A74">
      <w:pPr>
        <w:pStyle w:val="ListParagraph"/>
        <w:numPr>
          <w:ilvl w:val="0"/>
          <w:numId w:val="8"/>
        </w:numPr>
      </w:pPr>
      <w:r>
        <w:t>Import the zip file (</w:t>
      </w:r>
      <w:r w:rsidR="004541C3" w:rsidRPr="004541C3">
        <w:t>ShopBot_Deploy</w:t>
      </w:r>
      <w:r>
        <w:t>.zip) from the local copy of the GitHub repository at \SystemCode\DialogFlow</w:t>
      </w:r>
      <w:r w:rsidR="00C23F82">
        <w:t xml:space="preserve"> by clicking the “Export and Import” button on DialogFlow</w:t>
      </w:r>
      <w:r w:rsidR="004541C3">
        <w:t>, and then clicking “</w:t>
      </w:r>
      <w:r w:rsidR="00F070F8" w:rsidRPr="00AF27B5">
        <w:rPr>
          <w:b/>
          <w:bCs/>
        </w:rPr>
        <w:t>RESTORE</w:t>
      </w:r>
      <w:r w:rsidR="004541C3" w:rsidRPr="00AF27B5">
        <w:rPr>
          <w:b/>
          <w:bCs/>
        </w:rPr>
        <w:t xml:space="preserve"> FROM ZIP</w:t>
      </w:r>
      <w:r w:rsidR="004541C3">
        <w:t>”</w:t>
      </w:r>
    </w:p>
    <w:p w14:paraId="0393329F" w14:textId="350F1E57" w:rsidR="004541C3" w:rsidRDefault="00F070F8" w:rsidP="004541C3">
      <w:pPr>
        <w:pStyle w:val="ListParagraph"/>
      </w:pPr>
      <w:r>
        <w:rPr>
          <w:noProof/>
        </w:rPr>
        <w:lastRenderedPageBreak/>
        <w:drawing>
          <wp:inline distT="0" distB="0" distL="0" distR="0" wp14:anchorId="59CE41C4" wp14:editId="5563327F">
            <wp:extent cx="4506448" cy="1995099"/>
            <wp:effectExtent l="133350" t="114300" r="123190" b="1581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296" cy="20056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562249" w14:textId="0633E76C" w:rsidR="00C23F82" w:rsidRDefault="00C23F82" w:rsidP="00C23F82">
      <w:pPr>
        <w:pStyle w:val="ListParagraph"/>
      </w:pPr>
    </w:p>
    <w:p w14:paraId="27A6CAB3" w14:textId="1E122828" w:rsidR="00C9423D" w:rsidRDefault="00840DB8" w:rsidP="00C9423D">
      <w:pPr>
        <w:pStyle w:val="ListParagraph"/>
        <w:numPr>
          <w:ilvl w:val="0"/>
          <w:numId w:val="8"/>
        </w:numPr>
      </w:pPr>
      <w:r>
        <w:t xml:space="preserve">In DialogFlow, </w:t>
      </w:r>
      <w:r w:rsidR="00C9423D">
        <w:t xml:space="preserve">navigate to </w:t>
      </w:r>
      <w:r w:rsidR="00C9423D" w:rsidRPr="004B3DBB">
        <w:rPr>
          <w:b/>
          <w:bCs/>
        </w:rPr>
        <w:t>Fulfilment</w:t>
      </w:r>
      <w:r w:rsidR="00C9423D">
        <w:t xml:space="preserve"> and configure the webhook to point to the URL that was captured earlier</w:t>
      </w:r>
      <w:r w:rsidR="00BB4E06">
        <w:t xml:space="preserve">, and then </w:t>
      </w:r>
      <w:r w:rsidR="00BB4E06" w:rsidRPr="00BB4E06">
        <w:rPr>
          <w:b/>
          <w:bCs/>
        </w:rPr>
        <w:t>remember to click Save</w:t>
      </w:r>
      <w:r w:rsidR="00BB4E06">
        <w:rPr>
          <w:b/>
          <w:bCs/>
        </w:rPr>
        <w:t>.</w:t>
      </w:r>
    </w:p>
    <w:p w14:paraId="2C7D85A9" w14:textId="00403D6D" w:rsidR="00C9423D" w:rsidRDefault="00C9423D" w:rsidP="00C9423D">
      <w:pPr>
        <w:pStyle w:val="ListParagraph"/>
      </w:pPr>
      <w:r>
        <w:rPr>
          <w:noProof/>
        </w:rPr>
        <w:drawing>
          <wp:inline distT="0" distB="0" distL="0" distR="0" wp14:anchorId="0CAD2B34" wp14:editId="043F715E">
            <wp:extent cx="4266643" cy="2342808"/>
            <wp:effectExtent l="133350" t="114300" r="133985" b="1530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12"/>
                    <a:stretch/>
                  </pic:blipFill>
                  <pic:spPr bwMode="auto">
                    <a:xfrm>
                      <a:off x="0" y="0"/>
                      <a:ext cx="4277208" cy="234860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13BD1" w14:textId="6D5C9315" w:rsidR="00C9423D" w:rsidRPr="000B3B2F" w:rsidRDefault="00BB4E06" w:rsidP="00C9423D">
      <w:pPr>
        <w:pStyle w:val="ListParagraph"/>
        <w:numPr>
          <w:ilvl w:val="0"/>
          <w:numId w:val="8"/>
        </w:numPr>
      </w:pPr>
      <w:r>
        <w:t xml:space="preserve">The </w:t>
      </w:r>
      <w:r w:rsidR="00AD0853">
        <w:t>ShopBot</w:t>
      </w:r>
      <w:r>
        <w:t xml:space="preserve"> is now running on DialogFlow and is connected</w:t>
      </w:r>
      <w:r w:rsidR="00A805D4">
        <w:t xml:space="preserve"> to the local Python Flask web server through ngrok.</w:t>
      </w:r>
    </w:p>
    <w:p w14:paraId="2F22E1B2" w14:textId="77777777" w:rsidR="004B3DBB" w:rsidRDefault="004B3DBB" w:rsidP="0072628F"/>
    <w:p w14:paraId="0EBF9EE4" w14:textId="683F5BE7" w:rsidR="0046607D" w:rsidRPr="0046607D" w:rsidRDefault="004B3DBB" w:rsidP="0046607D">
      <w:pPr>
        <w:pStyle w:val="Heading3"/>
      </w:pPr>
      <w:bookmarkStart w:id="16" w:name="_Toc35447352"/>
      <w:r>
        <w:t xml:space="preserve">Deploying as a </w:t>
      </w:r>
      <w:r w:rsidR="0011203F">
        <w:t>FB Messenger Bot</w:t>
      </w:r>
      <w:bookmarkEnd w:id="16"/>
    </w:p>
    <w:p w14:paraId="7702277D" w14:textId="004DBCC8" w:rsidR="004B3DBB" w:rsidRDefault="004B3DBB" w:rsidP="004B3DBB">
      <w:pPr>
        <w:pStyle w:val="ListParagraph"/>
        <w:numPr>
          <w:ilvl w:val="0"/>
          <w:numId w:val="8"/>
        </w:numPr>
      </w:pPr>
      <w:r>
        <w:t xml:space="preserve">As our </w:t>
      </w:r>
      <w:r w:rsidR="0011203F">
        <w:t>Shop</w:t>
      </w:r>
      <w:r>
        <w:t xml:space="preserve">Bot was optimised and tested as a </w:t>
      </w:r>
      <w:r w:rsidR="0011203F">
        <w:t>Messenger</w:t>
      </w:r>
      <w:r>
        <w:t xml:space="preserve"> app, the best user experience would be achieved from </w:t>
      </w:r>
      <w:r w:rsidR="0011203F">
        <w:t>FB Messenger</w:t>
      </w:r>
      <w:r>
        <w:t xml:space="preserve">. </w:t>
      </w:r>
    </w:p>
    <w:p w14:paraId="08FAFF35" w14:textId="455EF61F" w:rsidR="004B3DBB" w:rsidRDefault="004B3DBB" w:rsidP="004B3DBB">
      <w:pPr>
        <w:pStyle w:val="ListParagraph"/>
        <w:numPr>
          <w:ilvl w:val="0"/>
          <w:numId w:val="8"/>
        </w:numPr>
      </w:pPr>
      <w:r>
        <w:t xml:space="preserve">In DialogFlow, navigate to </w:t>
      </w:r>
      <w:r w:rsidRPr="004B3DBB">
        <w:rPr>
          <w:b/>
          <w:bCs/>
        </w:rPr>
        <w:t>Integrations</w:t>
      </w:r>
      <w:r>
        <w:t xml:space="preserve">, ensure that </w:t>
      </w:r>
      <w:r w:rsidR="0011203F">
        <w:t>Facebook Messenger</w:t>
      </w:r>
      <w:r>
        <w:t xml:space="preserve"> integration is enabled, and click on the </w:t>
      </w:r>
      <w:r w:rsidR="0011203F" w:rsidRPr="0011203F">
        <w:rPr>
          <w:b/>
          <w:bCs/>
        </w:rPr>
        <w:t>Facebook Messenger</w:t>
      </w:r>
      <w:r>
        <w:t xml:space="preserve"> icon.</w:t>
      </w:r>
    </w:p>
    <w:p w14:paraId="45479FE5" w14:textId="65B6ED54" w:rsidR="004B3DBB" w:rsidRDefault="004B3DBB" w:rsidP="004B3DBB">
      <w:pPr>
        <w:pStyle w:val="ListParagraph"/>
        <w:numPr>
          <w:ilvl w:val="0"/>
          <w:numId w:val="8"/>
        </w:numPr>
      </w:pPr>
      <w:r>
        <w:t>Follow the instructions provided</w:t>
      </w:r>
      <w:r w:rsidR="00844ECC">
        <w:t xml:space="preserve"> in </w:t>
      </w:r>
      <w:hyperlink r:id="rId26" w:history="1">
        <w:r w:rsidR="00844ECC">
          <w:rPr>
            <w:rStyle w:val="Hyperlink"/>
          </w:rPr>
          <w:t>https://cloud.google.com/dialogflow/docs/integrations/facebook</w:t>
        </w:r>
      </w:hyperlink>
    </w:p>
    <w:p w14:paraId="1BF662C5" w14:textId="1BBBD600" w:rsidR="00703F77" w:rsidRPr="003F68CC" w:rsidRDefault="0057488A" w:rsidP="00512999">
      <w:pPr>
        <w:pStyle w:val="Heading2"/>
        <w:rPr>
          <w:b/>
          <w:bCs/>
        </w:rPr>
      </w:pPr>
      <w:bookmarkStart w:id="17" w:name="_Ref17542063"/>
      <w:bookmarkStart w:id="18" w:name="_Ref17889760"/>
      <w:r>
        <w:br w:type="page"/>
      </w:r>
      <w:bookmarkStart w:id="19" w:name="_Toc35447353"/>
      <w:r w:rsidR="00703F77" w:rsidRPr="003F68CC">
        <w:rPr>
          <w:b/>
          <w:bCs/>
        </w:rPr>
        <w:lastRenderedPageBreak/>
        <w:t>Test Scenarios</w:t>
      </w:r>
      <w:bookmarkEnd w:id="17"/>
      <w:bookmarkEnd w:id="18"/>
      <w:bookmarkEnd w:id="19"/>
    </w:p>
    <w:p w14:paraId="21E7C72F" w14:textId="53D111DE" w:rsidR="00657108" w:rsidRDefault="00657108" w:rsidP="00657108"/>
    <w:p w14:paraId="39A5F8DF" w14:textId="460A5B89" w:rsidR="0046607D" w:rsidRDefault="0046607D" w:rsidP="0046607D">
      <w:r>
        <w:t>The following intents are available</w:t>
      </w:r>
    </w:p>
    <w:p w14:paraId="2F495E0E" w14:textId="48EAD5AF" w:rsidR="0046607D" w:rsidRDefault="0046607D" w:rsidP="0046607D">
      <w:pPr>
        <w:pStyle w:val="ListParagraph"/>
        <w:numPr>
          <w:ilvl w:val="0"/>
          <w:numId w:val="8"/>
        </w:numPr>
      </w:pPr>
      <w:r>
        <w:t>Get product recommendations</w:t>
      </w:r>
    </w:p>
    <w:p w14:paraId="2CA9FDCD" w14:textId="593E71FD" w:rsidR="0046607D" w:rsidRDefault="0046607D" w:rsidP="0046607D">
      <w:pPr>
        <w:pStyle w:val="ListParagraph"/>
        <w:numPr>
          <w:ilvl w:val="0"/>
          <w:numId w:val="8"/>
        </w:numPr>
      </w:pPr>
      <w:r>
        <w:t>Get answers to headphone-related stuff (FAQ)</w:t>
      </w:r>
    </w:p>
    <w:p w14:paraId="57D6C6E0" w14:textId="3E36519F" w:rsidR="00653AFA" w:rsidRDefault="0046607D" w:rsidP="0046607D">
      <w:pPr>
        <w:pStyle w:val="ListParagraph"/>
        <w:numPr>
          <w:ilvl w:val="0"/>
          <w:numId w:val="8"/>
        </w:numPr>
      </w:pPr>
      <w:r>
        <w:t>Get pricing information for a specific headphone model</w:t>
      </w:r>
    </w:p>
    <w:p w14:paraId="44E61A4D" w14:textId="7997C0AA" w:rsidR="0046607D" w:rsidRDefault="0046607D" w:rsidP="0046607D"/>
    <w:p w14:paraId="4DC72E59" w14:textId="4C122890" w:rsidR="0046607D" w:rsidRDefault="0046607D" w:rsidP="0046607D">
      <w:pPr>
        <w:pStyle w:val="Heading2"/>
      </w:pPr>
      <w:r>
        <w:t>Get answers to headphone-related stuff</w:t>
      </w:r>
    </w:p>
    <w:p w14:paraId="6FAB02C6" w14:textId="16293522" w:rsidR="0046607D" w:rsidRDefault="0046607D" w:rsidP="0046607D">
      <w:r>
        <w:t>You can ask the chatbot specific terms related to headphones.</w:t>
      </w:r>
    </w:p>
    <w:p w14:paraId="45E80F13" w14:textId="49416A25" w:rsidR="0046607D" w:rsidRPr="0046607D" w:rsidRDefault="0046607D" w:rsidP="0046607D">
      <w:r>
        <w:t xml:space="preserve">For example, “What is </w:t>
      </w:r>
      <w:r w:rsidR="003F26FA">
        <w:t>bluetooth</w:t>
      </w:r>
      <w:r>
        <w:t>?”</w:t>
      </w:r>
    </w:p>
    <w:p w14:paraId="51FF3EA3" w14:textId="2228A7C2" w:rsidR="00653AFA" w:rsidRPr="00657108" w:rsidRDefault="00653AFA" w:rsidP="00657108"/>
    <w:sectPr w:rsidR="00653AFA" w:rsidRPr="00657108" w:rsidSect="00B56388">
      <w:footerReference w:type="default" r:id="rId27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B1B68C" w14:textId="77777777" w:rsidR="00290A3D" w:rsidRDefault="00290A3D" w:rsidP="00CB4EC7">
      <w:pPr>
        <w:spacing w:after="0" w:line="240" w:lineRule="auto"/>
      </w:pPr>
      <w:r>
        <w:separator/>
      </w:r>
    </w:p>
  </w:endnote>
  <w:endnote w:type="continuationSeparator" w:id="0">
    <w:p w14:paraId="1E754237" w14:textId="77777777" w:rsidR="00290A3D" w:rsidRDefault="00290A3D" w:rsidP="00CB4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084E2D" w14:textId="6FA383B0" w:rsidR="00B56388" w:rsidRDefault="00B56388">
    <w:pPr>
      <w:pStyle w:val="Footer"/>
      <w:jc w:val="right"/>
    </w:pPr>
  </w:p>
  <w:p w14:paraId="4DD6B94F" w14:textId="77777777" w:rsidR="00B56388" w:rsidRDefault="00B563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37421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09416D" w14:textId="1D3DF588" w:rsidR="00B56388" w:rsidRDefault="00B563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F9420E" w14:textId="77777777" w:rsidR="00B56388" w:rsidRDefault="00B563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D08345" w14:textId="77777777" w:rsidR="00290A3D" w:rsidRDefault="00290A3D" w:rsidP="00CB4EC7">
      <w:pPr>
        <w:spacing w:after="0" w:line="240" w:lineRule="auto"/>
      </w:pPr>
      <w:r>
        <w:separator/>
      </w:r>
    </w:p>
  </w:footnote>
  <w:footnote w:type="continuationSeparator" w:id="0">
    <w:p w14:paraId="3121EF62" w14:textId="77777777" w:rsidR="00290A3D" w:rsidRDefault="00290A3D" w:rsidP="00CB4EC7">
      <w:pPr>
        <w:spacing w:after="0" w:line="240" w:lineRule="auto"/>
      </w:pPr>
      <w:r>
        <w:continuationSeparator/>
      </w:r>
    </w:p>
  </w:footnote>
  <w:footnote w:id="1">
    <w:p w14:paraId="27734322" w14:textId="0A769B18" w:rsidR="00544CDE" w:rsidRDefault="00544CD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3D3AFB">
          <w:rPr>
            <w:rStyle w:val="Hyperlink"/>
          </w:rPr>
          <w:t>https://www.facebook.com/help/messenger-app/197039404112757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E920E" w14:textId="1718D204" w:rsidR="001D7361" w:rsidRDefault="001D7361" w:rsidP="001D7361">
    <w:pPr>
      <w:pStyle w:val="Header"/>
      <w:jc w:val="right"/>
    </w:pPr>
    <w:r>
      <w:t xml:space="preserve">                   </w:t>
    </w:r>
    <w:r>
      <w:tab/>
      <w:t xml:space="preserve"> </w:t>
    </w:r>
    <w:r>
      <w:rPr>
        <w:noProof/>
      </w:rPr>
      <w:drawing>
        <wp:inline distT="0" distB="0" distL="0" distR="0" wp14:anchorId="26FA3506" wp14:editId="37229AB8">
          <wp:extent cx="1537335" cy="448664"/>
          <wp:effectExtent l="0" t="0" r="5715" b="8890"/>
          <wp:docPr id="35" name="Pictur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052" b="34763"/>
                  <a:stretch/>
                </pic:blipFill>
                <pic:spPr bwMode="auto">
                  <a:xfrm>
                    <a:off x="0" y="0"/>
                    <a:ext cx="1580707" cy="46132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03D265EA" w14:textId="7ABA875F" w:rsidR="001D7361" w:rsidRDefault="001D7361" w:rsidP="001D7361">
    <w:pPr>
      <w:pStyle w:val="Header"/>
      <w:jc w:val="right"/>
    </w:pPr>
    <w:r>
      <w:t>Master of Technology (Intelligent Systems)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0A4F1B97"/>
    <w:multiLevelType w:val="hybridMultilevel"/>
    <w:tmpl w:val="6F8495E4"/>
    <w:lvl w:ilvl="0" w:tplc="B69026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9811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1CB2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1890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722B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70E8D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02BF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DEBA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DEED0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66673E8"/>
    <w:multiLevelType w:val="hybridMultilevel"/>
    <w:tmpl w:val="BD3A00F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3068F0"/>
    <w:multiLevelType w:val="hybridMultilevel"/>
    <w:tmpl w:val="18BC518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2023C"/>
    <w:multiLevelType w:val="hybridMultilevel"/>
    <w:tmpl w:val="EA765E8A"/>
    <w:lvl w:ilvl="0" w:tplc="9698E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15F10"/>
    <w:multiLevelType w:val="hybridMultilevel"/>
    <w:tmpl w:val="52B67AC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16517"/>
    <w:multiLevelType w:val="hybridMultilevel"/>
    <w:tmpl w:val="F774E33C"/>
    <w:lvl w:ilvl="0" w:tplc="B690267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8D76AFD"/>
    <w:multiLevelType w:val="hybridMultilevel"/>
    <w:tmpl w:val="2F9CC044"/>
    <w:lvl w:ilvl="0" w:tplc="48090001">
      <w:start w:val="1"/>
      <w:numFmt w:val="bullet"/>
      <w:lvlText w:val=""/>
      <w:lvlJc w:val="left"/>
      <w:pPr>
        <w:ind w:left="768" w:hanging="360"/>
      </w:pPr>
      <w:rPr>
        <w:rFonts w:ascii="Symbol" w:hAnsi="Symbol" w:cs="Symbol" w:hint="default"/>
      </w:rPr>
    </w:lvl>
    <w:lvl w:ilvl="1" w:tplc="48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60990D18"/>
    <w:multiLevelType w:val="hybridMultilevel"/>
    <w:tmpl w:val="43D22A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374D6B"/>
    <w:multiLevelType w:val="hybridMultilevel"/>
    <w:tmpl w:val="A99EACE2"/>
    <w:lvl w:ilvl="0" w:tplc="9698E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3774E6"/>
    <w:multiLevelType w:val="hybridMultilevel"/>
    <w:tmpl w:val="D5C233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E6229B"/>
    <w:multiLevelType w:val="hybridMultilevel"/>
    <w:tmpl w:val="3424C5A2"/>
    <w:lvl w:ilvl="0" w:tplc="9698E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2"/>
  </w:num>
  <w:num w:numId="9">
    <w:abstractNumId w:val="9"/>
  </w:num>
  <w:num w:numId="10">
    <w:abstractNumId w:val="5"/>
  </w:num>
  <w:num w:numId="1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ei Ying Ng">
    <w15:presenceInfo w15:providerId="None" w15:userId="Mei Ying 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44D"/>
    <w:rsid w:val="00007BCD"/>
    <w:rsid w:val="000137A8"/>
    <w:rsid w:val="00032872"/>
    <w:rsid w:val="000413DD"/>
    <w:rsid w:val="000518C8"/>
    <w:rsid w:val="00077F70"/>
    <w:rsid w:val="000B3B2F"/>
    <w:rsid w:val="0010247A"/>
    <w:rsid w:val="00102AFE"/>
    <w:rsid w:val="0011203F"/>
    <w:rsid w:val="0012144D"/>
    <w:rsid w:val="00125311"/>
    <w:rsid w:val="001265C4"/>
    <w:rsid w:val="001850E0"/>
    <w:rsid w:val="001A52E3"/>
    <w:rsid w:val="001B6932"/>
    <w:rsid w:val="001C4231"/>
    <w:rsid w:val="001C511E"/>
    <w:rsid w:val="001D4B67"/>
    <w:rsid w:val="001D7361"/>
    <w:rsid w:val="00223E5A"/>
    <w:rsid w:val="002363C0"/>
    <w:rsid w:val="00237C7C"/>
    <w:rsid w:val="00243483"/>
    <w:rsid w:val="00255443"/>
    <w:rsid w:val="00290A3D"/>
    <w:rsid w:val="002A45B9"/>
    <w:rsid w:val="002A5D06"/>
    <w:rsid w:val="002D7AB2"/>
    <w:rsid w:val="00313639"/>
    <w:rsid w:val="00314919"/>
    <w:rsid w:val="00316DB8"/>
    <w:rsid w:val="003259D4"/>
    <w:rsid w:val="003375B0"/>
    <w:rsid w:val="00356FE2"/>
    <w:rsid w:val="003571A7"/>
    <w:rsid w:val="00374C47"/>
    <w:rsid w:val="00383C40"/>
    <w:rsid w:val="003C2EFC"/>
    <w:rsid w:val="003C61D5"/>
    <w:rsid w:val="003C693C"/>
    <w:rsid w:val="003D3AFB"/>
    <w:rsid w:val="003D63DC"/>
    <w:rsid w:val="003E2A48"/>
    <w:rsid w:val="003F26FA"/>
    <w:rsid w:val="003F68CC"/>
    <w:rsid w:val="00400E12"/>
    <w:rsid w:val="00413AF4"/>
    <w:rsid w:val="0041669C"/>
    <w:rsid w:val="00451187"/>
    <w:rsid w:val="004541C3"/>
    <w:rsid w:val="0046043B"/>
    <w:rsid w:val="0046607D"/>
    <w:rsid w:val="0049508B"/>
    <w:rsid w:val="004A2AD6"/>
    <w:rsid w:val="004A4EEE"/>
    <w:rsid w:val="004B3DBB"/>
    <w:rsid w:val="004B54B1"/>
    <w:rsid w:val="004C022A"/>
    <w:rsid w:val="004C0A27"/>
    <w:rsid w:val="004C6994"/>
    <w:rsid w:val="00512999"/>
    <w:rsid w:val="005203D4"/>
    <w:rsid w:val="00544CDE"/>
    <w:rsid w:val="005645EC"/>
    <w:rsid w:val="00571AAD"/>
    <w:rsid w:val="0057488A"/>
    <w:rsid w:val="00576AEF"/>
    <w:rsid w:val="00577625"/>
    <w:rsid w:val="005779CC"/>
    <w:rsid w:val="005816E4"/>
    <w:rsid w:val="005B3C1D"/>
    <w:rsid w:val="005B5425"/>
    <w:rsid w:val="005D2905"/>
    <w:rsid w:val="005E6AD6"/>
    <w:rsid w:val="005F68C8"/>
    <w:rsid w:val="0060240D"/>
    <w:rsid w:val="006201E8"/>
    <w:rsid w:val="0063338D"/>
    <w:rsid w:val="0064183F"/>
    <w:rsid w:val="00642A71"/>
    <w:rsid w:val="006518BD"/>
    <w:rsid w:val="00653AFA"/>
    <w:rsid w:val="00655319"/>
    <w:rsid w:val="00657108"/>
    <w:rsid w:val="00686E66"/>
    <w:rsid w:val="00696E90"/>
    <w:rsid w:val="006A51A9"/>
    <w:rsid w:val="006D29C9"/>
    <w:rsid w:val="00701C41"/>
    <w:rsid w:val="00701CB5"/>
    <w:rsid w:val="00703F77"/>
    <w:rsid w:val="00711EAD"/>
    <w:rsid w:val="0072628F"/>
    <w:rsid w:val="007264C1"/>
    <w:rsid w:val="00733021"/>
    <w:rsid w:val="00745037"/>
    <w:rsid w:val="007477F0"/>
    <w:rsid w:val="007659F7"/>
    <w:rsid w:val="00772860"/>
    <w:rsid w:val="00774C37"/>
    <w:rsid w:val="007839E1"/>
    <w:rsid w:val="00785CD6"/>
    <w:rsid w:val="007A773B"/>
    <w:rsid w:val="007B0CF2"/>
    <w:rsid w:val="007B0D4D"/>
    <w:rsid w:val="007E1D02"/>
    <w:rsid w:val="008015F0"/>
    <w:rsid w:val="00840DB8"/>
    <w:rsid w:val="00844ECC"/>
    <w:rsid w:val="00862FBF"/>
    <w:rsid w:val="00880A2F"/>
    <w:rsid w:val="00881375"/>
    <w:rsid w:val="00892D3D"/>
    <w:rsid w:val="00895BE2"/>
    <w:rsid w:val="008A0D19"/>
    <w:rsid w:val="008A0E57"/>
    <w:rsid w:val="008B6989"/>
    <w:rsid w:val="008C302F"/>
    <w:rsid w:val="008F6306"/>
    <w:rsid w:val="00931FE0"/>
    <w:rsid w:val="00943289"/>
    <w:rsid w:val="00943985"/>
    <w:rsid w:val="00985931"/>
    <w:rsid w:val="00985C76"/>
    <w:rsid w:val="00993945"/>
    <w:rsid w:val="0099545E"/>
    <w:rsid w:val="009D79A9"/>
    <w:rsid w:val="00A20B28"/>
    <w:rsid w:val="00A243F5"/>
    <w:rsid w:val="00A25885"/>
    <w:rsid w:val="00A37A69"/>
    <w:rsid w:val="00A56E31"/>
    <w:rsid w:val="00A672BD"/>
    <w:rsid w:val="00A805D4"/>
    <w:rsid w:val="00AA3797"/>
    <w:rsid w:val="00AB39CC"/>
    <w:rsid w:val="00AB57B4"/>
    <w:rsid w:val="00AD0853"/>
    <w:rsid w:val="00AD7AA5"/>
    <w:rsid w:val="00AF27B5"/>
    <w:rsid w:val="00AF7ED0"/>
    <w:rsid w:val="00B07ED2"/>
    <w:rsid w:val="00B15565"/>
    <w:rsid w:val="00B1673A"/>
    <w:rsid w:val="00B3473D"/>
    <w:rsid w:val="00B56388"/>
    <w:rsid w:val="00B776BD"/>
    <w:rsid w:val="00BA77C7"/>
    <w:rsid w:val="00BB4E06"/>
    <w:rsid w:val="00BC736F"/>
    <w:rsid w:val="00C23AA9"/>
    <w:rsid w:val="00C23F82"/>
    <w:rsid w:val="00C3534E"/>
    <w:rsid w:val="00C546EB"/>
    <w:rsid w:val="00C86CD7"/>
    <w:rsid w:val="00C9423D"/>
    <w:rsid w:val="00CA7B9E"/>
    <w:rsid w:val="00CB481A"/>
    <w:rsid w:val="00CB4EC7"/>
    <w:rsid w:val="00CE1148"/>
    <w:rsid w:val="00D0070F"/>
    <w:rsid w:val="00D067DC"/>
    <w:rsid w:val="00D06A74"/>
    <w:rsid w:val="00D21368"/>
    <w:rsid w:val="00D541E2"/>
    <w:rsid w:val="00D564C2"/>
    <w:rsid w:val="00D61954"/>
    <w:rsid w:val="00E1372C"/>
    <w:rsid w:val="00E22B48"/>
    <w:rsid w:val="00E47429"/>
    <w:rsid w:val="00E47E4A"/>
    <w:rsid w:val="00E540AF"/>
    <w:rsid w:val="00E77F1B"/>
    <w:rsid w:val="00E87553"/>
    <w:rsid w:val="00E90E4B"/>
    <w:rsid w:val="00E94B36"/>
    <w:rsid w:val="00EB087E"/>
    <w:rsid w:val="00EB41DB"/>
    <w:rsid w:val="00EB5B00"/>
    <w:rsid w:val="00EB62FC"/>
    <w:rsid w:val="00EB7944"/>
    <w:rsid w:val="00EC7233"/>
    <w:rsid w:val="00ED1929"/>
    <w:rsid w:val="00ED1E61"/>
    <w:rsid w:val="00F070F8"/>
    <w:rsid w:val="00F16602"/>
    <w:rsid w:val="00F447BE"/>
    <w:rsid w:val="00F473ED"/>
    <w:rsid w:val="00F62280"/>
    <w:rsid w:val="00F63A76"/>
    <w:rsid w:val="00F71A59"/>
    <w:rsid w:val="00F85A2E"/>
    <w:rsid w:val="00FA0CF3"/>
    <w:rsid w:val="00FB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DC2ED"/>
  <w15:chartTrackingRefBased/>
  <w15:docId w15:val="{0AFC2F06-0D22-4FB7-97BA-7E043CDDE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F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18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4C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B4EC7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B4EC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B4EC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B4EC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B4EC7"/>
    <w:rPr>
      <w:color w:val="0000FF"/>
      <w:u w:val="single"/>
    </w:rPr>
  </w:style>
  <w:style w:type="table" w:styleId="TableGrid">
    <w:name w:val="Table Grid"/>
    <w:basedOn w:val="TableNormal"/>
    <w:uiPriority w:val="39"/>
    <w:rsid w:val="00102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62F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862FB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85C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554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18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02AF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544C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544C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B693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B69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693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693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B563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388"/>
  </w:style>
  <w:style w:type="paragraph" w:styleId="Footer">
    <w:name w:val="footer"/>
    <w:basedOn w:val="Normal"/>
    <w:link w:val="FooterChar"/>
    <w:uiPriority w:val="99"/>
    <w:unhideWhenUsed/>
    <w:rsid w:val="00B563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388"/>
  </w:style>
  <w:style w:type="paragraph" w:styleId="BalloonText">
    <w:name w:val="Balloon Text"/>
    <w:basedOn w:val="Normal"/>
    <w:link w:val="BalloonTextChar"/>
    <w:uiPriority w:val="99"/>
    <w:semiHidden/>
    <w:unhideWhenUsed/>
    <w:rsid w:val="00AB57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7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2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facebook.com/messages/t/shopbotsg" TargetMode="External"/><Relationship Id="rId18" Type="http://schemas.openxmlformats.org/officeDocument/2006/relationships/hyperlink" Target="https://ngrok.com/download" TargetMode="External"/><Relationship Id="rId26" Type="http://schemas.openxmlformats.org/officeDocument/2006/relationships/hyperlink" Target="https://cloud.google.com/dialogflow/docs/integrations/facebook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m.me/shopbotsg" TargetMode="External"/><Relationship Id="rId17" Type="http://schemas.openxmlformats.org/officeDocument/2006/relationships/hyperlink" Target="https://console.dialogflow.com/" TargetMode="Externa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status.heroku.com/" TargetMode="External"/><Relationship Id="rId20" Type="http://schemas.openxmlformats.org/officeDocument/2006/relationships/image" Target="media/image5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help/messenger-app/197039404112757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github.com/eleow/shopBot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shopbotsg.herokuapp.com/" TargetMode="External"/><Relationship Id="rId22" Type="http://schemas.openxmlformats.org/officeDocument/2006/relationships/hyperlink" Target="https://console.dialogflow.com/" TargetMode="External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acebook.com/help/messenger-app/197039404112757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FFEDF-E4AA-4213-8D97-99066A58D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13294</TotalTime>
  <Pages>7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Leow Edmund</dc:creator>
  <cp:keywords/>
  <dc:description/>
  <cp:lastModifiedBy>Kwong Wei Leow</cp:lastModifiedBy>
  <cp:revision>171</cp:revision>
  <cp:lastPrinted>2019-08-31T14:48:00Z</cp:lastPrinted>
  <dcterms:created xsi:type="dcterms:W3CDTF">2019-08-16T01:56:00Z</dcterms:created>
  <dcterms:modified xsi:type="dcterms:W3CDTF">2020-03-23T10:12:00Z</dcterms:modified>
</cp:coreProperties>
</file>