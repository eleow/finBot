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D6166" w14:textId="77777777" w:rsidR="00A56E31" w:rsidRDefault="00A56E31" w:rsidP="00A56E31">
      <w:pPr>
        <w:spacing w:after="0" w:line="252" w:lineRule="auto"/>
        <w:jc w:val="center"/>
        <w:rPr>
          <w:sz w:val="48"/>
          <w:szCs w:val="48"/>
        </w:rPr>
      </w:pPr>
    </w:p>
    <w:p w14:paraId="192CDD68" w14:textId="77777777" w:rsidR="00A20B28" w:rsidRDefault="00A20B28" w:rsidP="006201E8">
      <w:pPr>
        <w:spacing w:after="0" w:line="252" w:lineRule="auto"/>
        <w:rPr>
          <w:sz w:val="52"/>
          <w:szCs w:val="52"/>
        </w:rPr>
      </w:pPr>
    </w:p>
    <w:p w14:paraId="459620E9" w14:textId="0B7474AB" w:rsidR="002948D4" w:rsidRPr="000346D9" w:rsidRDefault="00413F76" w:rsidP="000346D9">
      <w:pPr>
        <w:jc w:val="center"/>
        <w:rPr>
          <w:sz w:val="52"/>
          <w:szCs w:val="52"/>
        </w:rPr>
      </w:pPr>
      <w:r>
        <w:rPr>
          <w:sz w:val="52"/>
          <w:szCs w:val="52"/>
        </w:rPr>
        <w:t>EBA5004</w:t>
      </w:r>
      <w:r w:rsidR="00286FA1">
        <w:rPr>
          <w:sz w:val="52"/>
          <w:szCs w:val="52"/>
        </w:rPr>
        <w:t xml:space="preserve"> Continuous Assessment</w:t>
      </w:r>
    </w:p>
    <w:p w14:paraId="2CBAE77B" w14:textId="77777777" w:rsidR="004466BB" w:rsidRDefault="00413F76" w:rsidP="004466BB">
      <w:pPr>
        <w:jc w:val="center"/>
        <w:rPr>
          <w:sz w:val="44"/>
          <w:szCs w:val="44"/>
        </w:rPr>
      </w:pPr>
      <w:r>
        <w:rPr>
          <w:sz w:val="44"/>
          <w:szCs w:val="44"/>
        </w:rPr>
        <w:t>Group 8</w:t>
      </w:r>
      <w:r w:rsidR="000346D9">
        <w:rPr>
          <w:sz w:val="44"/>
          <w:szCs w:val="44"/>
        </w:rPr>
        <w:t xml:space="preserve"> </w:t>
      </w:r>
      <w:r>
        <w:rPr>
          <w:sz w:val="44"/>
          <w:szCs w:val="44"/>
        </w:rPr>
        <w:t>Proposal</w:t>
      </w:r>
    </w:p>
    <w:p w14:paraId="36EA4EEA" w14:textId="2F5A0D3F" w:rsidR="006201E8" w:rsidRPr="004466BB" w:rsidRDefault="000346D9" w:rsidP="004466BB">
      <w:pPr>
        <w:jc w:val="center"/>
        <w:rPr>
          <w:sz w:val="44"/>
          <w:szCs w:val="44"/>
        </w:rPr>
      </w:pPr>
      <w:proofErr w:type="spellStart"/>
      <w:r w:rsidRPr="004466BB">
        <w:rPr>
          <w:sz w:val="44"/>
          <w:szCs w:val="44"/>
        </w:rPr>
        <w:t>ShopBot</w:t>
      </w:r>
      <w:proofErr w:type="spellEnd"/>
      <w:r w:rsidRPr="004466BB">
        <w:rPr>
          <w:sz w:val="44"/>
          <w:szCs w:val="44"/>
        </w:rPr>
        <w:t xml:space="preserve"> </w:t>
      </w:r>
    </w:p>
    <w:p w14:paraId="68BDB57D" w14:textId="77777777" w:rsidR="002948D4" w:rsidRDefault="002948D4" w:rsidP="00286FA1">
      <w:pPr>
        <w:spacing w:after="0" w:line="252" w:lineRule="auto"/>
        <w:jc w:val="center"/>
        <w:rPr>
          <w:sz w:val="72"/>
          <w:szCs w:val="72"/>
        </w:rPr>
      </w:pPr>
    </w:p>
    <w:p w14:paraId="2E7000B2" w14:textId="2D328605" w:rsidR="00F71A59" w:rsidRDefault="00F71A59" w:rsidP="00A56E31">
      <w:pPr>
        <w:jc w:val="center"/>
        <w:rPr>
          <w:b/>
          <w:bCs/>
        </w:rPr>
      </w:pPr>
    </w:p>
    <w:p w14:paraId="2FE70A43" w14:textId="10E15699" w:rsidR="00243483" w:rsidRDefault="00243483" w:rsidP="00A56E31">
      <w:pPr>
        <w:jc w:val="center"/>
        <w:rPr>
          <w:b/>
          <w:bCs/>
        </w:rPr>
      </w:pPr>
    </w:p>
    <w:p w14:paraId="7A594329" w14:textId="77777777" w:rsidR="00243483" w:rsidRDefault="00243483" w:rsidP="00A56E31">
      <w:pPr>
        <w:jc w:val="center"/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5"/>
        <w:gridCol w:w="1546"/>
      </w:tblGrid>
      <w:tr w:rsidR="004A2AD6" w:rsidRPr="00A20B28" w14:paraId="45336B48" w14:textId="712DD7EE" w:rsidTr="5EE202D0">
        <w:trPr>
          <w:jc w:val="center"/>
        </w:trPr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06C1CB83" w14:textId="5D0149CC" w:rsidR="004A2AD6" w:rsidRPr="00A20B28" w:rsidRDefault="005470DB" w:rsidP="00A56E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Members</w:t>
            </w:r>
          </w:p>
        </w:tc>
      </w:tr>
      <w:tr w:rsidR="004A2AD6" w:rsidRPr="00A20B28" w14:paraId="179DE830" w14:textId="53A9126B" w:rsidTr="5EE202D0">
        <w:trPr>
          <w:jc w:val="center"/>
        </w:trPr>
        <w:tc>
          <w:tcPr>
            <w:tcW w:w="0" w:type="auto"/>
            <w:tcBorders>
              <w:top w:val="single" w:sz="12" w:space="0" w:color="auto"/>
            </w:tcBorders>
          </w:tcPr>
          <w:p w14:paraId="60A79221" w14:textId="5F5523CE" w:rsidR="004A2AD6" w:rsidRPr="00A20B28" w:rsidRDefault="00413F76" w:rsidP="00D0070F">
            <w:pPr>
              <w:rPr>
                <w:sz w:val="28"/>
                <w:szCs w:val="28"/>
              </w:rPr>
            </w:pPr>
            <w:r w:rsidRPr="00413F76">
              <w:rPr>
                <w:sz w:val="28"/>
                <w:szCs w:val="28"/>
              </w:rPr>
              <w:t>Shashank Nigam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83464B2" w14:textId="213B9604" w:rsidR="004A2AD6" w:rsidRPr="00A20B28" w:rsidRDefault="459C6C36" w:rsidP="004A2AD6">
            <w:pPr>
              <w:jc w:val="center"/>
              <w:rPr>
                <w:noProof/>
                <w:sz w:val="28"/>
                <w:szCs w:val="28"/>
              </w:rPr>
            </w:pPr>
            <w:r w:rsidRPr="5EE202D0">
              <w:rPr>
                <w:noProof/>
                <w:sz w:val="28"/>
                <w:szCs w:val="28"/>
              </w:rPr>
              <w:t>A0198469A</w:t>
            </w:r>
          </w:p>
        </w:tc>
      </w:tr>
      <w:tr w:rsidR="00413F76" w:rsidRPr="00A20B28" w14:paraId="535CDBA0" w14:textId="77777777" w:rsidTr="5EE202D0">
        <w:trPr>
          <w:jc w:val="center"/>
        </w:trPr>
        <w:tc>
          <w:tcPr>
            <w:tcW w:w="0" w:type="auto"/>
          </w:tcPr>
          <w:p w14:paraId="0F13939E" w14:textId="3851717E" w:rsidR="00413F76" w:rsidRPr="00A20B28" w:rsidRDefault="00413F76" w:rsidP="00413F76">
            <w:pPr>
              <w:rPr>
                <w:noProof/>
                <w:sz w:val="28"/>
                <w:szCs w:val="28"/>
              </w:rPr>
            </w:pPr>
            <w:r w:rsidRPr="00413F76">
              <w:rPr>
                <w:noProof/>
                <w:sz w:val="28"/>
                <w:szCs w:val="28"/>
              </w:rPr>
              <w:t>Lin Wenqi</w:t>
            </w:r>
          </w:p>
        </w:tc>
        <w:tc>
          <w:tcPr>
            <w:tcW w:w="0" w:type="auto"/>
          </w:tcPr>
          <w:p w14:paraId="7D12C001" w14:textId="4962F430" w:rsidR="00413F76" w:rsidRPr="00A20B28" w:rsidRDefault="00131EF3" w:rsidP="00413F76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A0198435R</w:t>
            </w:r>
          </w:p>
        </w:tc>
      </w:tr>
      <w:tr w:rsidR="00413F76" w:rsidRPr="00A20B28" w14:paraId="41BC8DC7" w14:textId="77777777" w:rsidTr="5EE202D0">
        <w:trPr>
          <w:jc w:val="center"/>
        </w:trPr>
        <w:tc>
          <w:tcPr>
            <w:tcW w:w="0" w:type="auto"/>
          </w:tcPr>
          <w:p w14:paraId="0BF2A193" w14:textId="43441DA6" w:rsidR="00413F76" w:rsidRPr="005470DB" w:rsidRDefault="00413F76" w:rsidP="00413F76">
            <w:pPr>
              <w:rPr>
                <w:noProof/>
                <w:sz w:val="28"/>
                <w:szCs w:val="28"/>
              </w:rPr>
            </w:pPr>
            <w:r w:rsidRPr="005470DB">
              <w:rPr>
                <w:noProof/>
                <w:sz w:val="28"/>
                <w:szCs w:val="28"/>
              </w:rPr>
              <w:t xml:space="preserve">Ng Mei Ying </w:t>
            </w:r>
          </w:p>
        </w:tc>
        <w:tc>
          <w:tcPr>
            <w:tcW w:w="0" w:type="auto"/>
          </w:tcPr>
          <w:p w14:paraId="762D44FD" w14:textId="27324AA3" w:rsidR="00413F76" w:rsidRPr="005470DB" w:rsidRDefault="00413F76" w:rsidP="00413F76">
            <w:pPr>
              <w:jc w:val="center"/>
              <w:rPr>
                <w:noProof/>
                <w:sz w:val="28"/>
                <w:szCs w:val="28"/>
              </w:rPr>
            </w:pPr>
            <w:r w:rsidRPr="005470DB">
              <w:rPr>
                <w:noProof/>
                <w:sz w:val="28"/>
                <w:szCs w:val="28"/>
              </w:rPr>
              <w:t>A0198546L</w:t>
            </w:r>
          </w:p>
        </w:tc>
      </w:tr>
      <w:tr w:rsidR="00413F76" w:rsidRPr="00A20B28" w14:paraId="7310F0EE" w14:textId="77777777" w:rsidTr="5EE202D0">
        <w:trPr>
          <w:jc w:val="center"/>
        </w:trPr>
        <w:tc>
          <w:tcPr>
            <w:tcW w:w="0" w:type="auto"/>
          </w:tcPr>
          <w:p w14:paraId="7724DC09" w14:textId="761E45F4" w:rsidR="00413F76" w:rsidRPr="005470DB" w:rsidRDefault="00413F76" w:rsidP="00413F76">
            <w:pPr>
              <w:rPr>
                <w:noProof/>
                <w:sz w:val="28"/>
                <w:szCs w:val="28"/>
              </w:rPr>
            </w:pPr>
            <w:r w:rsidRPr="00A20B28">
              <w:rPr>
                <w:noProof/>
                <w:sz w:val="28"/>
                <w:szCs w:val="28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6E92B6" wp14:editId="66FF0756">
                      <wp:simplePos x="0" y="0"/>
                      <wp:positionH relativeFrom="margin">
                        <wp:posOffset>2315845</wp:posOffset>
                      </wp:positionH>
                      <wp:positionV relativeFrom="paragraph">
                        <wp:posOffset>6383020</wp:posOffset>
                      </wp:positionV>
                      <wp:extent cx="2990850" cy="1212850"/>
                      <wp:effectExtent l="0" t="0" r="19050" b="2540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0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A1D437" w14:textId="77777777" w:rsidR="00413F76" w:rsidRDefault="00413F76" w:rsidP="004A2AD6">
                                  <w:pPr>
                                    <w:jc w:val="center"/>
                                    <w:rPr>
                                      <w:ins w:id="0" w:author="Mei Ying Ng" w:date="2019-08-27T12:49:00Z"/>
                                      <w:b/>
                                      <w:u w:val="single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u w:val="single"/>
                                    </w:rPr>
                                    <w:t>TE</w:t>
                                  </w:r>
                                  <w:r w:rsidRPr="00F01CCB">
                                    <w:rPr>
                                      <w:b/>
                                      <w:u w:val="single"/>
                                    </w:rPr>
                                    <w:t>AM  MEMBERS</w:t>
                                  </w:r>
                                  <w:proofErr w:type="gramEnd"/>
                                </w:p>
                                <w:p w14:paraId="5956FB00" w14:textId="77777777" w:rsidR="00413F76" w:rsidRPr="00F01CCB" w:rsidRDefault="00413F76" w:rsidP="004A2AD6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  <w:p w14:paraId="78E8119A" w14:textId="77777777" w:rsidR="00413F76" w:rsidRDefault="00413F76" w:rsidP="004A2AD6">
                                  <w:r>
                                    <w:t>Edmund Leow Kwong Wei</w:t>
                                  </w:r>
                                  <w:r>
                                    <w:tab/>
                                  </w:r>
                                </w:p>
                                <w:p w14:paraId="79F842A5" w14:textId="77777777" w:rsidR="00413F76" w:rsidRDefault="00413F76" w:rsidP="004A2AD6">
                                  <w:r>
                                    <w:t xml:space="preserve">Ng Mei Ying </w:t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14:paraId="44219DF7" w14:textId="77777777" w:rsidR="00413F76" w:rsidRDefault="00413F76" w:rsidP="004A2AD6">
                                  <w:r>
                                    <w:t xml:space="preserve">Wilson Lum </w:t>
                                  </w:r>
                                  <w:proofErr w:type="spellStart"/>
                                  <w:r>
                                    <w:t>Kok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Keong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>
                                    <w:tab/>
                                  </w:r>
                                  <w:del w:id="1" w:author="Mei Ying Ng" w:date="2019-08-27T12:49:00Z">
                                    <w:r w:rsidDel="009E0935">
                                      <w:tab/>
                                    </w:r>
                                  </w:del>
                                  <w:r w:rsidRPr="00A0388C">
                                    <w:t>A0198478A</w:t>
                                  </w:r>
                                </w:p>
                                <w:p w14:paraId="58B5E778" w14:textId="77777777" w:rsidR="00413F76" w:rsidRDefault="00413F76" w:rsidP="004A2AD6"/>
                                <w:p w14:paraId="557DBF28" w14:textId="77777777" w:rsidR="00413F76" w:rsidRDefault="00413F76" w:rsidP="004A2AD6"/>
                                <w:p w14:paraId="541B5632" w14:textId="77777777" w:rsidR="00413F76" w:rsidRDefault="00413F76" w:rsidP="004A2AD6"/>
                                <w:p w14:paraId="37C68EE3" w14:textId="77777777" w:rsidR="00413F76" w:rsidRDefault="00413F76" w:rsidP="004A2AD6">
                                  <w:r>
                                    <w:t>M A S T E R O F TECH N O L O G Y</w:t>
                                  </w:r>
                                </w:p>
                                <w:p w14:paraId="57646252" w14:textId="77777777" w:rsidR="00413F76" w:rsidRDefault="00413F76" w:rsidP="004A2AD6">
                                  <w:r>
                                    <w:t>P R O J E C T R E P O RT</w:t>
                                  </w:r>
                                </w:p>
                                <w:p w14:paraId="411CC50C" w14:textId="77777777" w:rsidR="00413F76" w:rsidRDefault="00413F76" w:rsidP="004A2AD6">
                                  <w:r>
                                    <w:t xml:space="preserve"> </w:t>
                                  </w:r>
                                </w:p>
                                <w:p w14:paraId="07C02E5C" w14:textId="77777777" w:rsidR="00413F76" w:rsidRDefault="00413F76" w:rsidP="004A2AD6">
                                  <w:r>
                                    <w:t xml:space="preserve">T E A M   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  <w:r>
                                    <w:t xml:space="preserve"> E M B E R S</w:t>
                                  </w:r>
                                </w:p>
                                <w:p w14:paraId="72BF4075" w14:textId="77777777" w:rsidR="00413F76" w:rsidRDefault="00413F76" w:rsidP="004A2AD6">
                                  <w:r>
                                    <w:t>Edmund Leow Kwong Wei - 1</w:t>
                                  </w:r>
                                </w:p>
                                <w:p w14:paraId="2E18BBD2" w14:textId="77777777" w:rsidR="00413F76" w:rsidRDefault="00413F76" w:rsidP="004A2AD6">
                                  <w:r>
                                    <w:t>Ng Mei Ying - 2</w:t>
                                  </w:r>
                                </w:p>
                                <w:p w14:paraId="05EA2FC0" w14:textId="77777777" w:rsidR="00413F76" w:rsidRDefault="00413F76" w:rsidP="004A2AD6">
                                  <w:r>
                                    <w:t xml:space="preserve">Wilson Lum </w:t>
                                  </w:r>
                                  <w:proofErr w:type="spellStart"/>
                                  <w:r>
                                    <w:t>Kok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Keong</w:t>
                                  </w:r>
                                  <w:proofErr w:type="spellEnd"/>
                                  <w:r>
                                    <w:t xml:space="preserve"> - 3</w:t>
                                  </w:r>
                                </w:p>
                                <w:p w14:paraId="04367EAB" w14:textId="77777777" w:rsidR="00413F76" w:rsidRDefault="00413F76" w:rsidP="004A2AD6"/>
                                <w:p w14:paraId="39A61627" w14:textId="77777777" w:rsidR="00413F76" w:rsidRDefault="00413F76" w:rsidP="004A2AD6"/>
                                <w:p w14:paraId="33AC9A34" w14:textId="77777777" w:rsidR="00413F76" w:rsidRDefault="00413F76" w:rsidP="004A2AD6"/>
                                <w:p w14:paraId="7FA49407" w14:textId="77777777" w:rsidR="00413F76" w:rsidRDefault="00413F76" w:rsidP="004A2AD6"/>
                                <w:p w14:paraId="67CFDA42" w14:textId="77777777" w:rsidR="00413F76" w:rsidRDefault="00413F76" w:rsidP="004A2AD6">
                                  <w:r>
                                    <w:t>M A S T E R O F TECH N O L O G Y</w:t>
                                  </w:r>
                                </w:p>
                                <w:p w14:paraId="2BF510C9" w14:textId="77777777" w:rsidR="00413F76" w:rsidRDefault="00413F76" w:rsidP="004A2AD6">
                                  <w:r>
                                    <w:t>P R O J E C T R E P O RT</w:t>
                                  </w:r>
                                </w:p>
                                <w:p w14:paraId="7391BDB1" w14:textId="77777777" w:rsidR="00413F76" w:rsidRDefault="00413F76" w:rsidP="004A2AD6">
                                  <w:r>
                                    <w:t xml:space="preserve"> </w:t>
                                  </w:r>
                                </w:p>
                                <w:p w14:paraId="392724DD" w14:textId="77777777" w:rsidR="00413F76" w:rsidRDefault="00413F76" w:rsidP="004A2AD6">
                                  <w:r>
                                    <w:t xml:space="preserve">T E A M    </w:t>
                                  </w:r>
                                  <w:proofErr w:type="spellStart"/>
                                  <w:r>
                                    <w:t>M</w:t>
                                  </w:r>
                                  <w:proofErr w:type="spellEnd"/>
                                  <w:r>
                                    <w:t xml:space="preserve"> E M B E R S</w:t>
                                  </w:r>
                                </w:p>
                                <w:p w14:paraId="2DBE0BFA" w14:textId="77777777" w:rsidR="00413F76" w:rsidRDefault="00413F76" w:rsidP="004A2AD6">
                                  <w:r>
                                    <w:t>Edmund Leow Kwong Wei - 1</w:t>
                                  </w:r>
                                </w:p>
                                <w:p w14:paraId="6EDE398E" w14:textId="77777777" w:rsidR="00413F76" w:rsidRDefault="00413F76" w:rsidP="004A2AD6">
                                  <w:r>
                                    <w:t>Ng Mei Ying - 2</w:t>
                                  </w:r>
                                </w:p>
                                <w:p w14:paraId="5E52DE37" w14:textId="77777777" w:rsidR="00413F76" w:rsidRDefault="00413F76" w:rsidP="004A2AD6">
                                  <w:r>
                                    <w:t xml:space="preserve">Wilson Lum </w:t>
                                  </w:r>
                                  <w:proofErr w:type="spellStart"/>
                                  <w:r>
                                    <w:t>Kok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Keong</w:t>
                                  </w:r>
                                  <w:proofErr w:type="spellEnd"/>
                                  <w:r>
                                    <w:t xml:space="preserve"> - 3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4DE0B93E">
                    <v:shapetype id="_x0000_t202" coordsize="21600,21600" o:spt="202" path="m,l,21600r21600,l21600,xe" w14:anchorId="026E92B6">
                      <v:stroke joinstyle="miter"/>
                      <v:path gradientshapeok="t" o:connecttype="rect"/>
                    </v:shapetype>
                    <v:shape id="Text Box 25" style="position:absolute;margin-left:182.35pt;margin-top:502.6pt;width:235.5pt;height:9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">
                      <v:textbox>
                        <w:txbxContent>
                          <w:p w:rsidR="00413F76" w:rsidP="004A2AD6" w:rsidRDefault="00413F76" w14:paraId="1E9AAFBF" w14:textId="77777777">
                            <w:pPr>
                              <w:jc w:val="center"/>
                              <w:rPr>
                                <w:ins w:author="Mei Ying Ng" w:date="2019-08-27T12:49:00Z" w:id="2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TE</w:t>
                            </w:r>
                            <w:r w:rsidRPr="00F01CCB">
                              <w:rPr>
                                <w:b/>
                                <w:u w:val="single"/>
                              </w:rPr>
                              <w:t>AM  MEMBERS</w:t>
                            </w:r>
                          </w:p>
                          <w:p w:rsidRPr="00F01CCB" w:rsidR="00413F76" w:rsidP="004A2AD6" w:rsidRDefault="00413F76" w14:paraId="672A6659" w14:textId="777777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413F76" w:rsidP="004A2AD6" w:rsidRDefault="00413F76" w14:paraId="7A7F19F4" w14:textId="77777777">
                            <w:r>
                              <w:t>Edmund Leow Kwong Wei</w:t>
                            </w:r>
                            <w:r>
                              <w:tab/>
                            </w:r>
                          </w:p>
                          <w:p w:rsidR="00413F76" w:rsidP="004A2AD6" w:rsidRDefault="00413F76" w14:paraId="261F627A" w14:textId="77777777">
                            <w:r>
                              <w:t xml:space="preserve">Ng Mei Ying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13F76" w:rsidP="004A2AD6" w:rsidRDefault="00413F76" w14:paraId="022F8926" w14:textId="77777777">
                            <w:r>
                              <w:t xml:space="preserve">Wilson Lum Kok Keong </w:t>
                            </w:r>
                            <w:r>
                              <w:tab/>
                            </w:r>
                            <w:del w:author="Mei Ying Ng" w:date="2019-08-27T12:49:00Z" w:id="3">
                              <w:r w:rsidDel="009E0935">
                                <w:tab/>
                              </w:r>
                            </w:del>
                            <w:r w:rsidRPr="00A0388C">
                              <w:t>A0198478A</w:t>
                            </w:r>
                          </w:p>
                          <w:p w:rsidR="00413F76" w:rsidP="004A2AD6" w:rsidRDefault="00413F76" w14:paraId="0A37501D" w14:textId="77777777"/>
                          <w:p w:rsidR="00413F76" w:rsidP="004A2AD6" w:rsidRDefault="00413F76" w14:paraId="5DAB6C7B" w14:textId="77777777"/>
                          <w:p w:rsidR="00413F76" w:rsidP="004A2AD6" w:rsidRDefault="00413F76" w14:paraId="02EB378F" w14:textId="77777777"/>
                          <w:p w:rsidR="00413F76" w:rsidP="004A2AD6" w:rsidRDefault="00413F76" w14:paraId="75159C13" w14:textId="77777777">
                            <w:r>
                              <w:t>M A S T E R O F TECH N O L O G Y</w:t>
                            </w:r>
                          </w:p>
                          <w:p w:rsidR="00413F76" w:rsidP="004A2AD6" w:rsidRDefault="00413F76" w14:paraId="337EA5F1" w14:textId="77777777">
                            <w:r>
                              <w:t>P R O J E C T R E P O RT</w:t>
                            </w:r>
                          </w:p>
                          <w:p w:rsidR="00413F76" w:rsidP="004A2AD6" w:rsidRDefault="00413F76" w14:paraId="29D6B04F" w14:textId="77777777">
                            <w:r>
                              <w:t xml:space="preserve"> </w:t>
                            </w:r>
                          </w:p>
                          <w:p w:rsidR="00413F76" w:rsidP="004A2AD6" w:rsidRDefault="00413F76" w14:paraId="6D8E9E61" w14:textId="77777777">
                            <w:r>
                              <w:t>T E A M    M E M B E R S</w:t>
                            </w:r>
                          </w:p>
                          <w:p w:rsidR="00413F76" w:rsidP="004A2AD6" w:rsidRDefault="00413F76" w14:paraId="2B373EB6" w14:textId="77777777">
                            <w:r>
                              <w:t>Edmund Leow Kwong Wei - 1</w:t>
                            </w:r>
                          </w:p>
                          <w:p w:rsidR="00413F76" w:rsidP="004A2AD6" w:rsidRDefault="00413F76" w14:paraId="535F9504" w14:textId="77777777">
                            <w:r>
                              <w:t>Ng Mei Ying - 2</w:t>
                            </w:r>
                          </w:p>
                          <w:p w:rsidR="00413F76" w:rsidP="004A2AD6" w:rsidRDefault="00413F76" w14:paraId="11D67187" w14:textId="77777777">
                            <w:r>
                              <w:t>Wilson Lum Kok Keong - 3</w:t>
                            </w:r>
                          </w:p>
                          <w:p w:rsidR="00413F76" w:rsidP="004A2AD6" w:rsidRDefault="00413F76" w14:paraId="6A05A809" w14:textId="77777777"/>
                          <w:p w:rsidR="00413F76" w:rsidP="004A2AD6" w:rsidRDefault="00413F76" w14:paraId="5A39BBE3" w14:textId="77777777"/>
                          <w:p w:rsidR="00413F76" w:rsidP="004A2AD6" w:rsidRDefault="00413F76" w14:paraId="41C8F396" w14:textId="77777777"/>
                          <w:p w:rsidR="00413F76" w:rsidP="004A2AD6" w:rsidRDefault="00413F76" w14:paraId="72A3D3EC" w14:textId="77777777"/>
                          <w:p w:rsidR="00413F76" w:rsidP="004A2AD6" w:rsidRDefault="00413F76" w14:paraId="69AB9F42" w14:textId="77777777">
                            <w:r>
                              <w:t>M A S T E R O F TECH N O L O G Y</w:t>
                            </w:r>
                          </w:p>
                          <w:p w:rsidR="00413F76" w:rsidP="004A2AD6" w:rsidRDefault="00413F76" w14:paraId="3CED15E1" w14:textId="77777777">
                            <w:r>
                              <w:t>P R O J E C T R E P O RT</w:t>
                            </w:r>
                          </w:p>
                          <w:p w:rsidR="00413F76" w:rsidP="004A2AD6" w:rsidRDefault="00413F76" w14:paraId="0A6959E7" w14:textId="77777777">
                            <w:r>
                              <w:t xml:space="preserve"> </w:t>
                            </w:r>
                          </w:p>
                          <w:p w:rsidR="00413F76" w:rsidP="004A2AD6" w:rsidRDefault="00413F76" w14:paraId="643C58EF" w14:textId="77777777">
                            <w:r>
                              <w:t>T E A M    M E M B E R S</w:t>
                            </w:r>
                          </w:p>
                          <w:p w:rsidR="00413F76" w:rsidP="004A2AD6" w:rsidRDefault="00413F76" w14:paraId="59859471" w14:textId="77777777">
                            <w:r>
                              <w:t>Edmund Leow Kwong Wei - 1</w:t>
                            </w:r>
                          </w:p>
                          <w:p w:rsidR="00413F76" w:rsidP="004A2AD6" w:rsidRDefault="00413F76" w14:paraId="401D6FF7" w14:textId="77777777">
                            <w:r>
                              <w:t>Ng Mei Ying - 2</w:t>
                            </w:r>
                          </w:p>
                          <w:p w:rsidR="00413F76" w:rsidP="004A2AD6" w:rsidRDefault="00413F76" w14:paraId="0395585F" w14:textId="77777777">
                            <w:r>
                              <w:t>Wilson Lum Kok Keong - 3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A20B28">
              <w:rPr>
                <w:sz w:val="28"/>
                <w:szCs w:val="28"/>
              </w:rPr>
              <w:t>Edmund Leow Kwong Wei</w:t>
            </w:r>
          </w:p>
        </w:tc>
        <w:tc>
          <w:tcPr>
            <w:tcW w:w="0" w:type="auto"/>
          </w:tcPr>
          <w:p w14:paraId="5C1A2BD8" w14:textId="60C9696D" w:rsidR="00413F76" w:rsidRPr="005470DB" w:rsidRDefault="00413F76" w:rsidP="00413F76">
            <w:pPr>
              <w:jc w:val="center"/>
              <w:rPr>
                <w:noProof/>
                <w:sz w:val="28"/>
                <w:szCs w:val="28"/>
              </w:rPr>
            </w:pPr>
            <w:r w:rsidRPr="00A20B28">
              <w:rPr>
                <w:noProof/>
                <w:sz w:val="28"/>
                <w:szCs w:val="28"/>
              </w:rPr>
              <w:t>A0198458H</w:t>
            </w:r>
          </w:p>
        </w:tc>
      </w:tr>
    </w:tbl>
    <w:p w14:paraId="0D4533D0" w14:textId="7DABC987" w:rsidR="008C302F" w:rsidRDefault="008C302F" w:rsidP="00A56E31">
      <w:pPr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AEF72" w14:textId="77777777" w:rsidR="00B56388" w:rsidRDefault="00B56388" w:rsidP="0064183F">
      <w:pPr>
        <w:pStyle w:val="Heading1"/>
        <w:rPr>
          <w:b/>
          <w:bCs/>
        </w:rPr>
        <w:sectPr w:rsidR="00B56388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495DF6" w14:textId="79D83976" w:rsidR="00332BCA" w:rsidRDefault="00332BCA" w:rsidP="00640202">
      <w:pPr>
        <w:pStyle w:val="Heading1"/>
      </w:pPr>
      <w:bookmarkStart w:id="2" w:name="_Toc31103835"/>
      <w:r>
        <w:lastRenderedPageBreak/>
        <w:t>Business Problem</w:t>
      </w:r>
      <w:bookmarkEnd w:id="2"/>
    </w:p>
    <w:p w14:paraId="1D09B184" w14:textId="40C75341" w:rsidR="005930BE" w:rsidRDefault="00A00D6E" w:rsidP="00123A04">
      <w:pPr>
        <w:spacing w:line="240" w:lineRule="auto"/>
      </w:pPr>
      <w:r>
        <w:t>In today’s world, traditional shopping is declining year-on-year, while e-commerce has been rising</w:t>
      </w:r>
      <w:r w:rsidR="00DB5223">
        <w:t xml:space="preserve"> </w:t>
      </w:r>
      <w:r w:rsidR="00F71FF8">
        <w:t xml:space="preserve">and </w:t>
      </w:r>
      <w:r w:rsidR="00DB5223">
        <w:t xml:space="preserve">is </w:t>
      </w:r>
      <w:r w:rsidR="00F71FF8">
        <w:t>expected to reach 2.05 billion buyers globally by 2020</w:t>
      </w:r>
      <w:sdt>
        <w:sdtPr>
          <w:id w:val="743150047"/>
          <w:citation/>
        </w:sdtPr>
        <w:sdtEndPr/>
        <w:sdtContent>
          <w:r w:rsidR="002D47C5">
            <w:fldChar w:fldCharType="begin"/>
          </w:r>
          <w:r w:rsidR="002D47C5">
            <w:instrText xml:space="preserve"> CITATION Obe \l 18441 </w:instrText>
          </w:r>
          <w:r w:rsidR="002D47C5">
            <w:fldChar w:fldCharType="separate"/>
          </w:r>
          <w:r w:rsidR="00727EAE">
            <w:rPr>
              <w:noProof/>
            </w:rPr>
            <w:t xml:space="preserve"> </w:t>
          </w:r>
          <w:r w:rsidR="00727EAE" w:rsidRPr="00727EAE">
            <w:rPr>
              <w:noProof/>
            </w:rPr>
            <w:t>[1]</w:t>
          </w:r>
          <w:r w:rsidR="002D47C5">
            <w:fldChar w:fldCharType="end"/>
          </w:r>
        </w:sdtContent>
      </w:sdt>
      <w:r>
        <w:t xml:space="preserve">. This has led to </w:t>
      </w:r>
      <w:r w:rsidR="00AB7D4D">
        <w:t xml:space="preserve">a </w:t>
      </w:r>
      <w:r>
        <w:t>much greater variety of products</w:t>
      </w:r>
      <w:r w:rsidR="00564FE9">
        <w:t xml:space="preserve"> at lower price</w:t>
      </w:r>
      <w:r w:rsidR="00FE5705">
        <w:t>s</w:t>
      </w:r>
      <w:r>
        <w:t xml:space="preserve">, as </w:t>
      </w:r>
      <w:r w:rsidR="00564FE9">
        <w:t>multiple sellers across different countries compete for a slice of the mar</w:t>
      </w:r>
      <w:r w:rsidR="00564FE9" w:rsidRPr="00E7247E">
        <w:t>ket</w:t>
      </w:r>
      <w:sdt>
        <w:sdtPr>
          <w:id w:val="-1124072344"/>
          <w:citation/>
        </w:sdtPr>
        <w:sdtEndPr/>
        <w:sdtContent>
          <w:r w:rsidR="00731BA8" w:rsidRPr="00E7247E">
            <w:fldChar w:fldCharType="begin"/>
          </w:r>
          <w:r w:rsidR="00731BA8" w:rsidRPr="00E7247E">
            <w:instrText xml:space="preserve"> CITATION The18 \l 18441 </w:instrText>
          </w:r>
          <w:r w:rsidR="00731BA8" w:rsidRPr="00E7247E">
            <w:fldChar w:fldCharType="separate"/>
          </w:r>
          <w:r w:rsidR="00727EAE">
            <w:rPr>
              <w:noProof/>
            </w:rPr>
            <w:t xml:space="preserve"> </w:t>
          </w:r>
          <w:r w:rsidR="00727EAE" w:rsidRPr="00727EAE">
            <w:rPr>
              <w:noProof/>
            </w:rPr>
            <w:t>[2]</w:t>
          </w:r>
          <w:r w:rsidR="00731BA8" w:rsidRPr="00E7247E">
            <w:fldChar w:fldCharType="end"/>
          </w:r>
        </w:sdtContent>
      </w:sdt>
      <w:r>
        <w:t>.</w:t>
      </w:r>
      <w:r w:rsidR="00D40ECF">
        <w:t xml:space="preserve"> </w:t>
      </w:r>
    </w:p>
    <w:p w14:paraId="4E68F39F" w14:textId="1C7664F4" w:rsidR="005930BE" w:rsidRDefault="005930BE" w:rsidP="00123A04">
      <w:pPr>
        <w:spacing w:line="240" w:lineRule="auto"/>
      </w:pPr>
      <w:r>
        <w:t>However, in a bid to differentiate their products, retailers often advertise their features with marketing jargon that adds to consumer confusion</w:t>
      </w:r>
      <w:r w:rsidR="002078D2">
        <w:t xml:space="preserve"> </w:t>
      </w:r>
      <w:sdt>
        <w:sdtPr>
          <w:id w:val="-233638057"/>
          <w:citation/>
        </w:sdtPr>
        <w:sdtEndPr/>
        <w:sdtContent>
          <w:r w:rsidR="002078D2">
            <w:fldChar w:fldCharType="begin"/>
          </w:r>
          <w:r w:rsidR="002078D2">
            <w:instrText xml:space="preserve"> CITATION Reb19 \l 18441 </w:instrText>
          </w:r>
          <w:r w:rsidR="002078D2">
            <w:fldChar w:fldCharType="separate"/>
          </w:r>
          <w:r w:rsidR="00727EAE" w:rsidRPr="00727EAE">
            <w:rPr>
              <w:noProof/>
            </w:rPr>
            <w:t>[3]</w:t>
          </w:r>
          <w:r w:rsidR="002078D2">
            <w:fldChar w:fldCharType="end"/>
          </w:r>
        </w:sdtContent>
      </w:sdt>
      <w:r>
        <w:t>. In addition, with the plethora of online marketplace</w:t>
      </w:r>
      <w:r w:rsidR="00472941">
        <w:t>s</w:t>
      </w:r>
      <w:r w:rsidR="00F63EBA">
        <w:t xml:space="preserve"> </w:t>
      </w:r>
      <w:sdt>
        <w:sdtPr>
          <w:id w:val="1694573716"/>
          <w:citation/>
        </w:sdtPr>
        <w:sdtEndPr/>
        <w:sdtContent>
          <w:r w:rsidR="00F63EBA">
            <w:fldChar w:fldCharType="begin"/>
          </w:r>
          <w:r w:rsidR="00F63EBA">
            <w:instrText xml:space="preserve"> CITATION The19 \l 18441 </w:instrText>
          </w:r>
          <w:r w:rsidR="00F63EBA">
            <w:fldChar w:fldCharType="separate"/>
          </w:r>
          <w:r w:rsidR="00727EAE" w:rsidRPr="00727EAE">
            <w:rPr>
              <w:noProof/>
            </w:rPr>
            <w:t>[4]</w:t>
          </w:r>
          <w:r w:rsidR="00F63EBA">
            <w:fldChar w:fldCharType="end"/>
          </w:r>
        </w:sdtContent>
      </w:sdt>
      <w:r>
        <w:t>, even after deciding on the “best item” item, the consumer needs to decide which platform has the “best” price.</w:t>
      </w:r>
      <w:r w:rsidR="002078D2">
        <w:t xml:space="preserve"> All these factors result in consumer confusion and decision paralysis, where consumer</w:t>
      </w:r>
      <w:r w:rsidR="004D19F6">
        <w:t>s</w:t>
      </w:r>
      <w:r w:rsidR="002078D2">
        <w:t xml:space="preserve"> experience greater anxiety and stress, and </w:t>
      </w:r>
      <w:r w:rsidR="00702E3E">
        <w:t xml:space="preserve">sometimes </w:t>
      </w:r>
      <w:r w:rsidR="002078D2">
        <w:t xml:space="preserve"> “buyers’ regret” after purchas</w:t>
      </w:r>
      <w:r w:rsidR="00D30474">
        <w:t>e</w:t>
      </w:r>
      <w:r w:rsidR="00CD3A2F">
        <w:t>,</w:t>
      </w:r>
      <w:r w:rsidR="002078D2">
        <w:t xml:space="preserve"> </w:t>
      </w:r>
      <w:r w:rsidR="00CD3A2F">
        <w:t>fearing</w:t>
      </w:r>
      <w:r w:rsidR="002078D2">
        <w:t xml:space="preserve"> that they have not chosen the “best” possible product </w:t>
      </w:r>
      <w:sdt>
        <w:sdtPr>
          <w:id w:val="-2095783182"/>
          <w:citation/>
        </w:sdtPr>
        <w:sdtEndPr/>
        <w:sdtContent>
          <w:r w:rsidR="002078D2">
            <w:fldChar w:fldCharType="begin"/>
          </w:r>
          <w:r w:rsidR="00727EAE">
            <w:instrText xml:space="preserve">CITATION Bar04 \m Lye00 \l 18441 </w:instrText>
          </w:r>
          <w:r w:rsidR="002078D2">
            <w:fldChar w:fldCharType="separate"/>
          </w:r>
          <w:r w:rsidR="00727EAE" w:rsidRPr="00727EAE">
            <w:rPr>
              <w:noProof/>
            </w:rPr>
            <w:t>[5, 6]</w:t>
          </w:r>
          <w:r w:rsidR="002078D2">
            <w:fldChar w:fldCharType="end"/>
          </w:r>
        </w:sdtContent>
      </w:sdt>
      <w:r w:rsidR="002078D2">
        <w:t>. Overwhelm</w:t>
      </w:r>
      <w:r w:rsidR="00187ABD">
        <w:t>ed</w:t>
      </w:r>
      <w:r w:rsidR="002078D2">
        <w:t xml:space="preserve"> with choices and decisions</w:t>
      </w:r>
      <w:r w:rsidR="00187ABD">
        <w:t xml:space="preserve">, they may </w:t>
      </w:r>
      <w:r w:rsidR="005C3986">
        <w:t xml:space="preserve">even </w:t>
      </w:r>
      <w:r w:rsidR="002078D2">
        <w:t xml:space="preserve">delay or stop shopping all together </w:t>
      </w:r>
      <w:sdt>
        <w:sdtPr>
          <w:id w:val="1019275390"/>
          <w:citation/>
        </w:sdtPr>
        <w:sdtEndPr/>
        <w:sdtContent>
          <w:r w:rsidR="002078D2">
            <w:fldChar w:fldCharType="begin"/>
          </w:r>
          <w:r w:rsidR="002078D2">
            <w:instrText xml:space="preserve"> CITATION Kno13 \l 18441 </w:instrText>
          </w:r>
          <w:r w:rsidR="002078D2">
            <w:fldChar w:fldCharType="separate"/>
          </w:r>
          <w:r w:rsidR="00727EAE" w:rsidRPr="00727EAE">
            <w:rPr>
              <w:noProof/>
            </w:rPr>
            <w:t>[7]</w:t>
          </w:r>
          <w:r w:rsidR="002078D2">
            <w:fldChar w:fldCharType="end"/>
          </w:r>
        </w:sdtContent>
      </w:sdt>
      <w:r w:rsidR="002078D2">
        <w:t xml:space="preserve">. </w:t>
      </w:r>
    </w:p>
    <w:p w14:paraId="23647A2C" w14:textId="16B42EC3" w:rsidR="00131EF3" w:rsidRDefault="00131EF3" w:rsidP="00131EF3">
      <w:pPr>
        <w:spacing w:line="240" w:lineRule="auto"/>
      </w:pPr>
      <w:r>
        <w:t xml:space="preserve">In particular, there has been a surge in demand for headphones in the last few years. More than </w:t>
      </w:r>
      <w:r w:rsidR="00DE483C">
        <w:t xml:space="preserve">one </w:t>
      </w:r>
      <w:r>
        <w:t xml:space="preserve">million headphones were sold per day in 2018 and sales are expected to increase by two-fold in 2024 </w:t>
      </w:r>
      <w:sdt>
        <w:sdtPr>
          <w:id w:val="-479079107"/>
          <w:citation/>
        </w:sdtPr>
        <w:sdtEndPr/>
        <w:sdtContent>
          <w:r w:rsidR="002D3AA8">
            <w:fldChar w:fldCharType="begin"/>
          </w:r>
          <w:r w:rsidR="002D3AA8">
            <w:instrText xml:space="preserve"> CITATION Ari19 \l 18441 </w:instrText>
          </w:r>
          <w:r w:rsidR="002D3AA8">
            <w:fldChar w:fldCharType="separate"/>
          </w:r>
          <w:r w:rsidR="002D3AA8" w:rsidRPr="002D3AA8">
            <w:rPr>
              <w:noProof/>
            </w:rPr>
            <w:t>[8]</w:t>
          </w:r>
          <w:r w:rsidR="002D3AA8">
            <w:fldChar w:fldCharType="end"/>
          </w:r>
        </w:sdtContent>
      </w:sdt>
      <w:r w:rsidR="002D3AA8">
        <w:t xml:space="preserve">. </w:t>
      </w:r>
      <w:r>
        <w:t>Consumers are no longer content with standard earphones that</w:t>
      </w:r>
      <w:r w:rsidR="00FD0266">
        <w:t xml:space="preserve"> are bundled </w:t>
      </w:r>
      <w:r>
        <w:t xml:space="preserve">with mobile phones or MP3 players, and headphones and earphones have become lifestyle accessories for the trendy. </w:t>
      </w:r>
      <w:r w:rsidR="00DC75B7">
        <w:t xml:space="preserve">Confronted with a large variety of product models, </w:t>
      </w:r>
      <w:r>
        <w:t xml:space="preserve">consumers </w:t>
      </w:r>
      <w:r w:rsidR="00A73FD4">
        <w:t>may not</w:t>
      </w:r>
      <w:r w:rsidR="00F37E00">
        <w:t xml:space="preserve"> </w:t>
      </w:r>
      <w:r w:rsidR="00A73FD4">
        <w:t xml:space="preserve">always understand the </w:t>
      </w:r>
      <w:r w:rsidR="00F37E00">
        <w:t xml:space="preserve">different specifications </w:t>
      </w:r>
      <w:r w:rsidR="00A73FD4">
        <w:t xml:space="preserve">or find it tedious </w:t>
      </w:r>
      <w:r w:rsidR="00FC74FB">
        <w:t xml:space="preserve">browsing through </w:t>
      </w:r>
      <w:r w:rsidR="00F37E00">
        <w:t>countless</w:t>
      </w:r>
      <w:r w:rsidR="005D16F0">
        <w:t xml:space="preserve"> items to find the product that best suits th</w:t>
      </w:r>
      <w:r w:rsidR="003A2038">
        <w:t>e</w:t>
      </w:r>
      <w:r w:rsidR="00E25A62">
        <w:t>m.</w:t>
      </w:r>
    </w:p>
    <w:p w14:paraId="464ECC5F" w14:textId="18D70B4C" w:rsidR="00F37FB8" w:rsidRPr="00332BCA" w:rsidRDefault="00F37FB8" w:rsidP="00F37FB8">
      <w:pPr>
        <w:pStyle w:val="Heading1"/>
      </w:pPr>
      <w:bookmarkStart w:id="3" w:name="_Toc31103836"/>
      <w:r>
        <w:t>Proposed Solution</w:t>
      </w:r>
      <w:bookmarkEnd w:id="3"/>
      <w:r>
        <w:t xml:space="preserve"> </w:t>
      </w:r>
    </w:p>
    <w:p w14:paraId="0F88B99F" w14:textId="54A2CC46" w:rsidR="00476F98" w:rsidRDefault="00A126AE" w:rsidP="008E668C">
      <w:pPr>
        <w:spacing w:line="240" w:lineRule="auto"/>
      </w:pPr>
      <w:r>
        <w:t>We will build a product recommendation chatbot</w:t>
      </w:r>
      <w:r w:rsidR="00247199">
        <w:t xml:space="preserve"> to </w:t>
      </w:r>
      <w:r w:rsidR="00D11DA2">
        <w:t xml:space="preserve">give </w:t>
      </w:r>
      <w:r w:rsidR="00247199">
        <w:t>users</w:t>
      </w:r>
      <w:r w:rsidR="00D11DA2">
        <w:t xml:space="preserve"> </w:t>
      </w:r>
      <w:r w:rsidR="00DE3D13">
        <w:t xml:space="preserve">better </w:t>
      </w:r>
      <w:r w:rsidR="00D11DA2">
        <w:t xml:space="preserve">“decision simplicity” in </w:t>
      </w:r>
      <w:r>
        <w:t>their shopping</w:t>
      </w:r>
      <w:r w:rsidR="009E3E1B">
        <w:t>. The chatbot has the following functions</w:t>
      </w:r>
      <w:r>
        <w:t>:</w:t>
      </w:r>
    </w:p>
    <w:p w14:paraId="5EBD8CC0" w14:textId="12910427" w:rsidR="00D471F5" w:rsidRDefault="00D471F5" w:rsidP="00D471F5">
      <w:pPr>
        <w:pStyle w:val="ListParagraph"/>
        <w:numPr>
          <w:ilvl w:val="0"/>
          <w:numId w:val="29"/>
        </w:numPr>
        <w:spacing w:line="240" w:lineRule="auto"/>
      </w:pPr>
      <w:r>
        <w:t>Identifies</w:t>
      </w:r>
      <w:r w:rsidRPr="00877BE9">
        <w:t xml:space="preserve"> user’s preferences </w:t>
      </w:r>
      <w:r>
        <w:t>during conversation</w:t>
      </w:r>
    </w:p>
    <w:p w14:paraId="6058FA3F" w14:textId="6BBB9694" w:rsidR="00D471F5" w:rsidRDefault="00D471F5" w:rsidP="00D471F5">
      <w:pPr>
        <w:pStyle w:val="ListParagraph"/>
        <w:numPr>
          <w:ilvl w:val="0"/>
          <w:numId w:val="29"/>
        </w:numPr>
        <w:spacing w:line="240" w:lineRule="auto"/>
      </w:pPr>
      <w:r w:rsidRPr="00877BE9">
        <w:t>Obtain</w:t>
      </w:r>
      <w:r>
        <w:t>s</w:t>
      </w:r>
      <w:r w:rsidRPr="00877BE9">
        <w:t xml:space="preserve"> sentiment from product reviews</w:t>
      </w:r>
    </w:p>
    <w:p w14:paraId="3115C4DF" w14:textId="0E25E48C" w:rsidR="00A126AE" w:rsidRPr="00877BE9" w:rsidRDefault="004B7C95" w:rsidP="008E668C">
      <w:pPr>
        <w:pStyle w:val="ListParagraph"/>
        <w:numPr>
          <w:ilvl w:val="0"/>
          <w:numId w:val="29"/>
        </w:numPr>
        <w:spacing w:line="240" w:lineRule="auto"/>
      </w:pPr>
      <w:r w:rsidRPr="00877BE9">
        <w:t>Provide</w:t>
      </w:r>
      <w:r w:rsidR="009E3E1B">
        <w:t>s</w:t>
      </w:r>
      <w:r w:rsidRPr="00877BE9">
        <w:t xml:space="preserve"> </w:t>
      </w:r>
      <w:r w:rsidR="00A126AE" w:rsidRPr="00877BE9">
        <w:t>product recommendations based on preferences (e</w:t>
      </w:r>
      <w:r w:rsidR="005A33CB" w:rsidRPr="00877BE9">
        <w:t>.</w:t>
      </w:r>
      <w:r w:rsidR="00A126AE" w:rsidRPr="00877BE9">
        <w:t xml:space="preserve">g. </w:t>
      </w:r>
      <w:r w:rsidR="005A33CB" w:rsidRPr="00877BE9">
        <w:t>l</w:t>
      </w:r>
      <w:r w:rsidR="00A126AE" w:rsidRPr="00877BE9">
        <w:t>ong battery life, suitable for sports, etc)</w:t>
      </w:r>
    </w:p>
    <w:p w14:paraId="03F6F4D0" w14:textId="42C1860A" w:rsidR="00A126AE" w:rsidRPr="00877BE9" w:rsidRDefault="004B7C95" w:rsidP="008E668C">
      <w:pPr>
        <w:pStyle w:val="ListParagraph"/>
        <w:numPr>
          <w:ilvl w:val="0"/>
          <w:numId w:val="29"/>
        </w:numPr>
        <w:spacing w:line="240" w:lineRule="auto"/>
      </w:pPr>
      <w:r w:rsidRPr="00877BE9">
        <w:t>Provide</w:t>
      </w:r>
      <w:r w:rsidR="009E3E1B">
        <w:t>s</w:t>
      </w:r>
      <w:r w:rsidRPr="00877BE9">
        <w:t xml:space="preserve"> </w:t>
      </w:r>
      <w:r w:rsidR="00A126AE" w:rsidRPr="00877BE9">
        <w:t>explanation of terminology for the product (e</w:t>
      </w:r>
      <w:r w:rsidR="005A33CB" w:rsidRPr="00877BE9">
        <w:t>.</w:t>
      </w:r>
      <w:r w:rsidR="00A126AE" w:rsidRPr="00877BE9">
        <w:t>g</w:t>
      </w:r>
      <w:r w:rsidR="005A33CB" w:rsidRPr="00877BE9">
        <w:t>.</w:t>
      </w:r>
      <w:r w:rsidR="00A126AE" w:rsidRPr="00877BE9">
        <w:t xml:space="preserve"> certain technical specifications that the user might not be familiar with)</w:t>
      </w:r>
    </w:p>
    <w:p w14:paraId="2FA65489" w14:textId="7662964C" w:rsidR="00A126AE" w:rsidRPr="00877BE9" w:rsidRDefault="00A126AE" w:rsidP="008E668C">
      <w:pPr>
        <w:pStyle w:val="ListParagraph"/>
        <w:numPr>
          <w:ilvl w:val="0"/>
          <w:numId w:val="29"/>
        </w:numPr>
        <w:spacing w:line="240" w:lineRule="auto"/>
      </w:pPr>
      <w:r w:rsidRPr="00877BE9">
        <w:t>Provide</w:t>
      </w:r>
      <w:r w:rsidR="009E3E1B">
        <w:t>s</w:t>
      </w:r>
      <w:r w:rsidRPr="00877BE9">
        <w:t xml:space="preserve"> prices of chosen product across multiple shopping websites.</w:t>
      </w:r>
    </w:p>
    <w:p w14:paraId="0D79C88C" w14:textId="37DC2DFF" w:rsidR="00A126AE" w:rsidRPr="00877BE9" w:rsidRDefault="006F1394" w:rsidP="008E668C">
      <w:pPr>
        <w:spacing w:line="240" w:lineRule="auto"/>
      </w:pPr>
      <w:r w:rsidRPr="00877BE9">
        <w:t>T</w:t>
      </w:r>
      <w:r w:rsidR="00BF7A5D" w:rsidRPr="00877BE9">
        <w:t xml:space="preserve">he scope </w:t>
      </w:r>
      <w:r w:rsidRPr="00877BE9">
        <w:t xml:space="preserve">is restricted </w:t>
      </w:r>
      <w:r w:rsidR="00A126AE" w:rsidRPr="00877BE9">
        <w:t>to the following:</w:t>
      </w:r>
    </w:p>
    <w:p w14:paraId="66DA5E66" w14:textId="5B8A0686" w:rsidR="00A126AE" w:rsidRPr="00877BE9" w:rsidRDefault="00BF7A5D" w:rsidP="008E668C">
      <w:pPr>
        <w:pStyle w:val="ListParagraph"/>
        <w:numPr>
          <w:ilvl w:val="0"/>
          <w:numId w:val="30"/>
        </w:numPr>
        <w:spacing w:line="240" w:lineRule="auto"/>
      </w:pPr>
      <w:r w:rsidRPr="00877BE9">
        <w:t>H</w:t>
      </w:r>
      <w:r w:rsidR="00A126AE" w:rsidRPr="00877BE9">
        <w:t>eadphones and earphones</w:t>
      </w:r>
    </w:p>
    <w:p w14:paraId="7CBE096C" w14:textId="3A11A267" w:rsidR="00A126AE" w:rsidRPr="009731C6" w:rsidRDefault="00105909" w:rsidP="008E668C">
      <w:pPr>
        <w:pStyle w:val="ListParagraph"/>
        <w:numPr>
          <w:ilvl w:val="0"/>
          <w:numId w:val="30"/>
        </w:numPr>
        <w:spacing w:line="240" w:lineRule="auto"/>
      </w:pPr>
      <w:r w:rsidRPr="009731C6">
        <w:t xml:space="preserve">Data </w:t>
      </w:r>
      <w:r w:rsidR="0075256F" w:rsidRPr="009731C6">
        <w:t>retriev</w:t>
      </w:r>
      <w:r w:rsidR="00C33D7D" w:rsidRPr="009731C6">
        <w:t>ed</w:t>
      </w:r>
      <w:r w:rsidR="0075256F" w:rsidRPr="009731C6">
        <w:t xml:space="preserve"> </w:t>
      </w:r>
      <w:r w:rsidRPr="009731C6">
        <w:t xml:space="preserve">from </w:t>
      </w:r>
      <w:r w:rsidR="00A23B4D">
        <w:t xml:space="preserve">up to </w:t>
      </w:r>
      <w:r w:rsidRPr="009731C6">
        <w:t>t</w:t>
      </w:r>
      <w:r w:rsidR="005B5B15" w:rsidRPr="009731C6">
        <w:t>hree</w:t>
      </w:r>
      <w:r w:rsidR="00A126AE" w:rsidRPr="009731C6">
        <w:t xml:space="preserve"> shopping websites (</w:t>
      </w:r>
      <w:proofErr w:type="spellStart"/>
      <w:r w:rsidR="00A126AE" w:rsidRPr="009731C6">
        <w:t>eg</w:t>
      </w:r>
      <w:proofErr w:type="spellEnd"/>
      <w:r w:rsidR="00A126AE" w:rsidRPr="009731C6">
        <w:t xml:space="preserve"> Amazon, Lazada, Qoo10)</w:t>
      </w:r>
    </w:p>
    <w:p w14:paraId="2BD12557" w14:textId="1F14DB50" w:rsidR="00A126AE" w:rsidRPr="00877BE9" w:rsidRDefault="00105909" w:rsidP="008E668C">
      <w:pPr>
        <w:pStyle w:val="ListParagraph"/>
        <w:numPr>
          <w:ilvl w:val="0"/>
          <w:numId w:val="30"/>
        </w:numPr>
        <w:spacing w:line="240" w:lineRule="auto"/>
      </w:pPr>
      <w:r w:rsidRPr="00877BE9">
        <w:t>C</w:t>
      </w:r>
      <w:r w:rsidR="00A126AE" w:rsidRPr="00877BE9">
        <w:t>ach</w:t>
      </w:r>
      <w:r w:rsidRPr="00877BE9">
        <w:t>ing</w:t>
      </w:r>
      <w:r w:rsidR="00A126AE" w:rsidRPr="00877BE9">
        <w:t xml:space="preserve"> </w:t>
      </w:r>
      <w:r w:rsidRPr="00877BE9">
        <w:t xml:space="preserve">of </w:t>
      </w:r>
      <w:r w:rsidR="00A126AE" w:rsidRPr="00877BE9">
        <w:t xml:space="preserve">results for top </w:t>
      </w:r>
      <w:r w:rsidR="00D722D5" w:rsidRPr="00877BE9">
        <w:t>ten items</w:t>
      </w:r>
      <w:r w:rsidR="00A126AE" w:rsidRPr="00877BE9">
        <w:t xml:space="preserve"> </w:t>
      </w:r>
      <w:r w:rsidR="00D722D5" w:rsidRPr="00877BE9">
        <w:t xml:space="preserve">in each category for </w:t>
      </w:r>
      <w:r w:rsidR="00A126AE" w:rsidRPr="00877BE9">
        <w:t>product recommendation</w:t>
      </w:r>
    </w:p>
    <w:p w14:paraId="38EC1063" w14:textId="7DA91D6F" w:rsidR="00A126AE" w:rsidRPr="00877BE9" w:rsidRDefault="00105909" w:rsidP="008E668C">
      <w:pPr>
        <w:pStyle w:val="ListParagraph"/>
        <w:numPr>
          <w:ilvl w:val="0"/>
          <w:numId w:val="30"/>
        </w:numPr>
        <w:spacing w:line="240" w:lineRule="auto"/>
      </w:pPr>
      <w:r w:rsidRPr="00877BE9">
        <w:t xml:space="preserve">Dynamic retrieval of </w:t>
      </w:r>
      <w:r w:rsidR="00A126AE" w:rsidRPr="00877BE9">
        <w:t>latest price</w:t>
      </w:r>
      <w:r w:rsidRPr="00877BE9">
        <w:t>s</w:t>
      </w:r>
      <w:bookmarkStart w:id="4" w:name="_GoBack"/>
      <w:bookmarkEnd w:id="4"/>
    </w:p>
    <w:p w14:paraId="627A07C3" w14:textId="0D0E7810" w:rsidR="009313CC" w:rsidRDefault="002C7B9F" w:rsidP="009313CC">
      <w:pPr>
        <w:pStyle w:val="Heading1"/>
      </w:pPr>
      <w:bookmarkStart w:id="5" w:name="_Toc31103837"/>
      <w:r>
        <w:t xml:space="preserve">Datasets and </w:t>
      </w:r>
      <w:r w:rsidR="009313CC">
        <w:t>Possible Techniques</w:t>
      </w:r>
      <w:bookmarkEnd w:id="5"/>
    </w:p>
    <w:p w14:paraId="034A3935" w14:textId="7F3A5335" w:rsidR="00DA38BF" w:rsidRDefault="00274647" w:rsidP="008E668C">
      <w:pPr>
        <w:spacing w:line="240" w:lineRule="auto"/>
      </w:pPr>
      <w:r>
        <w:t xml:space="preserve">The major intent </w:t>
      </w:r>
      <w:r w:rsidR="0092215B">
        <w:t>and feature of the chatbot is</w:t>
      </w:r>
      <w:r>
        <w:t xml:space="preserve"> product recommendation. This requires (A) sentiment analysis of reviews using a deep neural network, (B) text mining of reviews and websites for (</w:t>
      </w:r>
      <w:proofErr w:type="spellStart"/>
      <w:r>
        <w:t>i</w:t>
      </w:r>
      <w:proofErr w:type="spellEnd"/>
      <w:r>
        <w:t>) aspect/information extraction of product features and (ii) topic modelling of reviews to uncover important words for a chosen produc</w:t>
      </w:r>
      <w:r w:rsidR="3ECE0DB9">
        <w:t xml:space="preserve">t, </w:t>
      </w:r>
      <w:r w:rsidR="00740DAB">
        <w:t xml:space="preserve">and </w:t>
      </w:r>
      <w:r w:rsidR="1E23EDEC">
        <w:t>(C)</w:t>
      </w:r>
      <w:r w:rsidR="37DA222E">
        <w:t xml:space="preserve"> </w:t>
      </w:r>
      <w:r w:rsidR="00C40300">
        <w:t xml:space="preserve">a </w:t>
      </w:r>
      <w:r w:rsidR="37DA222E">
        <w:t xml:space="preserve">conversational interface </w:t>
      </w:r>
      <w:r w:rsidR="00C40300">
        <w:t>to converse with user</w:t>
      </w:r>
      <w:r w:rsidR="00740DAB">
        <w:t>s</w:t>
      </w:r>
      <w:r w:rsidR="00C40300">
        <w:t xml:space="preserve"> and</w:t>
      </w:r>
      <w:r w:rsidR="00740DAB">
        <w:t xml:space="preserve"> </w:t>
      </w:r>
      <w:r w:rsidR="00C40300">
        <w:t>identify their needs</w:t>
      </w:r>
      <w:r>
        <w:t>.</w:t>
      </w:r>
      <w:r w:rsidR="00DA38BF">
        <w:t xml:space="preserve"> </w:t>
      </w:r>
      <w:r w:rsidR="003964AD" w:rsidRPr="0E83B15B">
        <w:rPr>
          <w:i/>
          <w:iCs/>
        </w:rPr>
        <w:fldChar w:fldCharType="begin"/>
      </w:r>
      <w:r w:rsidR="003964AD" w:rsidRPr="0E83B15B">
        <w:rPr>
          <w:i/>
          <w:iCs/>
        </w:rPr>
        <w:instrText xml:space="preserve"> REF _Ref30688205 \h  \* MERGEFORMAT </w:instrText>
      </w:r>
      <w:r w:rsidR="003964AD" w:rsidRPr="0E83B15B">
        <w:rPr>
          <w:i/>
          <w:iCs/>
        </w:rPr>
      </w:r>
      <w:r w:rsidR="003964AD" w:rsidRPr="0E83B15B">
        <w:rPr>
          <w:i/>
          <w:iCs/>
        </w:rPr>
        <w:fldChar w:fldCharType="separate"/>
      </w:r>
      <w:r w:rsidR="00AC2380" w:rsidRPr="00AC2380">
        <w:rPr>
          <w:i/>
          <w:iCs/>
        </w:rPr>
        <w:t xml:space="preserve">Table </w:t>
      </w:r>
      <w:r w:rsidR="00AC2380" w:rsidRPr="00AC2380">
        <w:rPr>
          <w:i/>
          <w:iCs/>
          <w:noProof/>
        </w:rPr>
        <w:t>1</w:t>
      </w:r>
      <w:r w:rsidR="003964AD" w:rsidRPr="0E83B15B">
        <w:rPr>
          <w:i/>
          <w:iCs/>
        </w:rPr>
        <w:fldChar w:fldCharType="end"/>
      </w:r>
      <w:r w:rsidR="003964AD">
        <w:t xml:space="preserve"> summarises t</w:t>
      </w:r>
      <w:r w:rsidR="00C2044E">
        <w:t>he proposed chatbot intents</w:t>
      </w:r>
      <w:r w:rsidR="00DA38BF">
        <w:t>.</w:t>
      </w:r>
      <w:r w:rsidR="003964AD">
        <w:t xml:space="preserve"> </w:t>
      </w:r>
    </w:p>
    <w:p w14:paraId="5921B521" w14:textId="77777777" w:rsidR="00AC2380" w:rsidRPr="00AC2380" w:rsidRDefault="00F37E00" w:rsidP="00AC2380">
      <w:pPr>
        <w:rPr>
          <w:i/>
          <w:iCs/>
        </w:rPr>
      </w:pPr>
      <w:r>
        <w:lastRenderedPageBreak/>
        <w:t>Se</w:t>
      </w:r>
      <w:r w:rsidR="005D7BD4">
        <w:t>v</w:t>
      </w:r>
      <w:r>
        <w:t>eral</w:t>
      </w:r>
      <w:r w:rsidR="007A2BBC">
        <w:t xml:space="preserve"> </w:t>
      </w:r>
      <w:r w:rsidR="00725349">
        <w:t xml:space="preserve">datasets would be utilised for this project. </w:t>
      </w:r>
      <w:r w:rsidR="00BE4DE7" w:rsidRPr="00BE4DE7">
        <w:t xml:space="preserve">The </w:t>
      </w:r>
      <w:r w:rsidR="00725349" w:rsidRPr="00BE4DE7">
        <w:t>Amazon Review Data (2018) which contains reviews from 1996 to 2018</w:t>
      </w:r>
      <w:r w:rsidR="00B76F4A" w:rsidRPr="00BE4DE7">
        <w:t xml:space="preserve"> </w:t>
      </w:r>
      <w:sdt>
        <w:sdtPr>
          <w:id w:val="-1118836923"/>
          <w:citation/>
        </w:sdtPr>
        <w:sdtEndPr/>
        <w:sdtContent>
          <w:r w:rsidR="00B76F4A" w:rsidRPr="00BE4DE7">
            <w:fldChar w:fldCharType="begin"/>
          </w:r>
          <w:r w:rsidR="00B76F4A" w:rsidRPr="00BE4DE7">
            <w:instrText xml:space="preserve"> CITATION NiJ18 \l 18441 </w:instrText>
          </w:r>
          <w:r w:rsidR="00B76F4A" w:rsidRPr="00BE4DE7">
            <w:fldChar w:fldCharType="separate"/>
          </w:r>
          <w:r w:rsidR="00B76F4A" w:rsidRPr="00BE4DE7">
            <w:rPr>
              <w:noProof/>
            </w:rPr>
            <w:t>[8]</w:t>
          </w:r>
          <w:r w:rsidR="00B76F4A" w:rsidRPr="00BE4DE7">
            <w:fldChar w:fldCharType="end"/>
          </w:r>
        </w:sdtContent>
      </w:sdt>
      <w:r w:rsidR="00BE4DE7" w:rsidRPr="00BE4DE7">
        <w:t xml:space="preserve"> </w:t>
      </w:r>
      <w:r w:rsidR="00B64FA5">
        <w:t xml:space="preserve">as well as reviews of headphones and earphones from Amazon extracted from an API </w:t>
      </w:r>
      <w:r w:rsidR="00BE4DE7" w:rsidRPr="00BE4DE7">
        <w:t>w</w:t>
      </w:r>
      <w:r w:rsidR="009947CC">
        <w:t>ould</w:t>
      </w:r>
      <w:r w:rsidR="00BE4DE7" w:rsidRPr="00BE4DE7">
        <w:t xml:space="preserve"> be used </w:t>
      </w:r>
      <w:r w:rsidR="000510E0">
        <w:t>for</w:t>
      </w:r>
      <w:r w:rsidR="00BE4DE7" w:rsidRPr="00BE4DE7">
        <w:t xml:space="preserve"> sentiment analysis</w:t>
      </w:r>
      <w:r w:rsidR="00725349" w:rsidRPr="00BE4DE7">
        <w:t>.</w:t>
      </w:r>
      <w:r w:rsidR="00747FBB">
        <w:t xml:space="preserve"> </w:t>
      </w:r>
      <w:r w:rsidR="001A0808">
        <w:t xml:space="preserve">In addition, the list of available products to recommend </w:t>
      </w:r>
      <w:r w:rsidR="001C216E">
        <w:t>is retrieved through</w:t>
      </w:r>
      <w:r w:rsidR="001A0808">
        <w:t xml:space="preserve"> </w:t>
      </w:r>
      <w:r w:rsidR="00D47279">
        <w:t>web-scraping</w:t>
      </w:r>
      <w:r w:rsidR="00017FC5">
        <w:t xml:space="preserve"> or API calls of</w:t>
      </w:r>
      <w:r w:rsidR="00D47279">
        <w:t xml:space="preserve"> </w:t>
      </w:r>
      <w:r w:rsidR="001A0808">
        <w:t>review websites and online marketplaces. The l</w:t>
      </w:r>
      <w:r w:rsidR="00A619ED">
        <w:t>ist of dataset sources</w:t>
      </w:r>
      <w:r w:rsidR="001A0808">
        <w:t xml:space="preserve"> is summarised in </w:t>
      </w:r>
      <w:r w:rsidR="001A0808" w:rsidRPr="009B3BED">
        <w:rPr>
          <w:i/>
          <w:iCs/>
        </w:rPr>
        <w:fldChar w:fldCharType="begin"/>
      </w:r>
      <w:r w:rsidR="001A0808" w:rsidRPr="009B3BED">
        <w:rPr>
          <w:i/>
          <w:iCs/>
        </w:rPr>
        <w:instrText xml:space="preserve"> REF _Ref30690056 \h </w:instrText>
      </w:r>
      <w:r w:rsidR="009B3BED">
        <w:rPr>
          <w:i/>
          <w:iCs/>
        </w:rPr>
        <w:instrText xml:space="preserve"> \* MERGEFORMAT </w:instrText>
      </w:r>
      <w:r w:rsidR="001A0808" w:rsidRPr="009B3BED">
        <w:rPr>
          <w:i/>
          <w:iCs/>
        </w:rPr>
      </w:r>
      <w:r w:rsidR="001A0808" w:rsidRPr="009B3BED">
        <w:rPr>
          <w:i/>
          <w:iCs/>
        </w:rPr>
        <w:fldChar w:fldCharType="separate"/>
      </w:r>
    </w:p>
    <w:p w14:paraId="176BA056" w14:textId="00B4B1F9" w:rsidR="00E43D1B" w:rsidRDefault="00AC2380" w:rsidP="008E668C">
      <w:pPr>
        <w:spacing w:line="240" w:lineRule="auto"/>
      </w:pPr>
      <w:r w:rsidRPr="00AC2380">
        <w:rPr>
          <w:i/>
          <w:iCs/>
        </w:rPr>
        <w:t>Table</w:t>
      </w:r>
      <w:r w:rsidRPr="00AC2380">
        <w:rPr>
          <w:i/>
          <w:iCs/>
          <w:noProof/>
        </w:rPr>
        <w:t xml:space="preserve"> </w:t>
      </w:r>
      <w:r>
        <w:rPr>
          <w:noProof/>
        </w:rPr>
        <w:t>2</w:t>
      </w:r>
      <w:r w:rsidR="001A0808" w:rsidRPr="009B3BED">
        <w:rPr>
          <w:i/>
          <w:iCs/>
        </w:rPr>
        <w:fldChar w:fldCharType="end"/>
      </w:r>
      <w:r w:rsidR="001A0808">
        <w:t>.</w:t>
      </w:r>
    </w:p>
    <w:p w14:paraId="4D158156" w14:textId="6B9FDCB4" w:rsidR="00E43D1B" w:rsidRDefault="00E43D1B" w:rsidP="00E43D1B">
      <w:pPr>
        <w:pStyle w:val="Caption"/>
        <w:keepNext/>
        <w:spacing w:after="0"/>
      </w:pPr>
      <w:bookmarkStart w:id="6" w:name="_Ref30688205"/>
      <w:r>
        <w:t xml:space="preserve">Table </w:t>
      </w:r>
      <w:r w:rsidR="00A35180">
        <w:fldChar w:fldCharType="begin"/>
      </w:r>
      <w:r w:rsidR="00A35180">
        <w:instrText xml:space="preserve"> SEQ Table \* ARABIC </w:instrText>
      </w:r>
      <w:r w:rsidR="00A35180">
        <w:fldChar w:fldCharType="separate"/>
      </w:r>
      <w:r w:rsidR="00AC2380">
        <w:rPr>
          <w:noProof/>
        </w:rPr>
        <w:t>1</w:t>
      </w:r>
      <w:r w:rsidR="00A35180">
        <w:rPr>
          <w:noProof/>
        </w:rPr>
        <w:fldChar w:fldCharType="end"/>
      </w:r>
      <w:bookmarkEnd w:id="6"/>
      <w:r>
        <w:t>. Chatbot intents</w:t>
      </w:r>
      <w:r>
        <w:rPr>
          <w:noProof/>
        </w:rPr>
        <w:t xml:space="preserve"> and descriptions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3397"/>
        <w:gridCol w:w="5619"/>
      </w:tblGrid>
      <w:tr w:rsidR="00E125A6" w14:paraId="2C234BD6" w14:textId="77777777" w:rsidTr="00234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74EAE0D1" w14:textId="4456422D" w:rsidR="00E125A6" w:rsidRDefault="00D11468" w:rsidP="00E125A6">
            <w:r>
              <w:t xml:space="preserve">Chatbot </w:t>
            </w:r>
            <w:r w:rsidR="00F45BDD">
              <w:t>Intent</w:t>
            </w:r>
          </w:p>
        </w:tc>
        <w:tc>
          <w:tcPr>
            <w:tcW w:w="3116" w:type="pct"/>
          </w:tcPr>
          <w:p w14:paraId="71BF9F81" w14:textId="7EBF0412" w:rsidR="00E125A6" w:rsidRDefault="00E43D1B" w:rsidP="00E12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125A6" w14:paraId="5900F2D0" w14:textId="77777777" w:rsidTr="00234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61212290" w14:textId="66B285A2" w:rsidR="00E125A6" w:rsidRDefault="00F45BDD" w:rsidP="008E668C">
            <w:pPr>
              <w:spacing w:line="240" w:lineRule="auto"/>
            </w:pPr>
            <w:r>
              <w:t>Product recommendation</w:t>
            </w:r>
          </w:p>
        </w:tc>
        <w:tc>
          <w:tcPr>
            <w:tcW w:w="3116" w:type="pct"/>
          </w:tcPr>
          <w:p w14:paraId="4F37D5A3" w14:textId="55FC70D6" w:rsidR="00F45BDD" w:rsidRDefault="009F5BC2" w:rsidP="008E66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</w:t>
            </w:r>
            <w:r w:rsidR="00F45BDD">
              <w:t xml:space="preserve"> suitable products </w:t>
            </w:r>
            <w:r>
              <w:t>according to</w:t>
            </w:r>
            <w:r w:rsidR="00F45BDD">
              <w:t xml:space="preserve"> rating</w:t>
            </w:r>
            <w:r>
              <w:t xml:space="preserve">, sentiment and </w:t>
            </w:r>
            <w:r w:rsidR="002105BC">
              <w:t xml:space="preserve">product </w:t>
            </w:r>
            <w:r>
              <w:t xml:space="preserve">features deemed important to </w:t>
            </w:r>
            <w:r w:rsidR="007D3A25">
              <w:t>user</w:t>
            </w:r>
            <w:r w:rsidR="00D87842">
              <w:t xml:space="preserve"> </w:t>
            </w:r>
          </w:p>
        </w:tc>
      </w:tr>
      <w:tr w:rsidR="00F45BDD" w14:paraId="4A835130" w14:textId="77777777" w:rsidTr="00234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6389EF1C" w14:textId="1A97DA11" w:rsidR="00F45BDD" w:rsidRDefault="00F45BDD" w:rsidP="008E668C">
            <w:pPr>
              <w:spacing w:line="240" w:lineRule="auto"/>
            </w:pPr>
            <w:r>
              <w:t>Product pricing</w:t>
            </w:r>
          </w:p>
        </w:tc>
        <w:tc>
          <w:tcPr>
            <w:tcW w:w="3116" w:type="pct"/>
          </w:tcPr>
          <w:p w14:paraId="3DA6FEA2" w14:textId="6EA64427" w:rsidR="00F45BDD" w:rsidRDefault="0061153A" w:rsidP="008E668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APIs from various online shopping platforms to get product </w:t>
            </w:r>
            <w:r w:rsidR="00F275E6">
              <w:t>information including</w:t>
            </w:r>
            <w:r>
              <w:t xml:space="preserve"> price, and </w:t>
            </w:r>
            <w:r w:rsidR="00F275E6">
              <w:t>display</w:t>
            </w:r>
            <w:r w:rsidR="002E2D79">
              <w:t xml:space="preserve"> link to </w:t>
            </w:r>
            <w:r w:rsidR="00F275E6">
              <w:t>purchase website in chatbot</w:t>
            </w:r>
          </w:p>
        </w:tc>
      </w:tr>
      <w:tr w:rsidR="00F45BDD" w14:paraId="75A1E209" w14:textId="77777777" w:rsidTr="00234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pct"/>
          </w:tcPr>
          <w:p w14:paraId="071AD630" w14:textId="60D2E085" w:rsidR="00F45BDD" w:rsidRDefault="00F45BDD" w:rsidP="008E668C">
            <w:pPr>
              <w:spacing w:line="240" w:lineRule="auto"/>
            </w:pPr>
            <w:r>
              <w:t>Explanation of terminology</w:t>
            </w:r>
          </w:p>
        </w:tc>
        <w:tc>
          <w:tcPr>
            <w:tcW w:w="3116" w:type="pct"/>
          </w:tcPr>
          <w:p w14:paraId="2B97B25A" w14:textId="18122ADB" w:rsidR="00F45BDD" w:rsidRDefault="00F45BDD" w:rsidP="008E66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Shortlist typical term</w:t>
            </w:r>
            <w:r w:rsidR="00E978D0">
              <w:t xml:space="preserve">inology and store </w:t>
            </w:r>
            <w:r w:rsidR="00F42938">
              <w:t xml:space="preserve">the </w:t>
            </w:r>
            <w:r w:rsidR="00E978D0">
              <w:t xml:space="preserve">terms </w:t>
            </w:r>
            <w:r>
              <w:t xml:space="preserve">into a lookup </w:t>
            </w:r>
            <w:proofErr w:type="gramStart"/>
            <w:r>
              <w:t>table</w:t>
            </w:r>
            <w:r w:rsidR="00E978D0">
              <w:t xml:space="preserve">; </w:t>
            </w:r>
            <w:r>
              <w:t xml:space="preserve"> </w:t>
            </w:r>
            <w:r w:rsidR="00E978D0">
              <w:t>i</w:t>
            </w:r>
            <w:r>
              <w:t>f</w:t>
            </w:r>
            <w:proofErr w:type="gramEnd"/>
            <w:r>
              <w:t xml:space="preserve"> term is not found, perform Google/</w:t>
            </w:r>
            <w:proofErr w:type="spellStart"/>
            <w:r>
              <w:t>Wikpedia</w:t>
            </w:r>
            <w:proofErr w:type="spellEnd"/>
            <w:r>
              <w:t xml:space="preserve"> search query</w:t>
            </w:r>
          </w:p>
        </w:tc>
      </w:tr>
    </w:tbl>
    <w:p w14:paraId="6CE39B3A" w14:textId="77777777" w:rsidR="008E28DF" w:rsidRDefault="008E28DF" w:rsidP="003964AD">
      <w:pPr>
        <w:pStyle w:val="Caption"/>
        <w:keepNext/>
        <w:spacing w:after="0"/>
      </w:pPr>
      <w:bookmarkStart w:id="7" w:name="_Ref30690056"/>
    </w:p>
    <w:p w14:paraId="1BA9AAFC" w14:textId="40554267" w:rsidR="003964AD" w:rsidRDefault="003964AD" w:rsidP="003964AD">
      <w:pPr>
        <w:pStyle w:val="Caption"/>
        <w:keepNext/>
        <w:spacing w:after="0"/>
      </w:pPr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AC2380">
        <w:rPr>
          <w:noProof/>
        </w:rPr>
        <w:t>2</w:t>
      </w:r>
      <w:r>
        <w:fldChar w:fldCharType="end"/>
      </w:r>
      <w:bookmarkEnd w:id="7"/>
      <w:r>
        <w:t>. Dataset sources</w:t>
      </w:r>
      <w:r w:rsidR="00CE1630">
        <w:t xml:space="preserve"> and usage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287"/>
        <w:gridCol w:w="5000"/>
        <w:gridCol w:w="1729"/>
      </w:tblGrid>
      <w:tr w:rsidR="00F45BDD" w:rsidRPr="00C63FA2" w14:paraId="006F1B16" w14:textId="05232135" w:rsidTr="00874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7DD1C8B2" w14:textId="33AF52BB" w:rsidR="00F45BDD" w:rsidRPr="006E3B0D" w:rsidRDefault="00F45BDD" w:rsidP="009731EC">
            <w:pPr>
              <w:rPr>
                <w:bCs w:val="0"/>
              </w:rPr>
            </w:pPr>
            <w:r w:rsidRPr="006E3B0D">
              <w:rPr>
                <w:bCs w:val="0"/>
              </w:rPr>
              <w:t>Purpose</w:t>
            </w:r>
          </w:p>
        </w:tc>
        <w:tc>
          <w:tcPr>
            <w:tcW w:w="2773" w:type="pct"/>
          </w:tcPr>
          <w:p w14:paraId="7E88A6F7" w14:textId="32D05821" w:rsidR="00F45BDD" w:rsidRPr="00F274E7" w:rsidRDefault="00F45BDD" w:rsidP="00973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74E7">
              <w:t>Dataset source</w:t>
            </w:r>
          </w:p>
        </w:tc>
        <w:tc>
          <w:tcPr>
            <w:tcW w:w="959" w:type="pct"/>
          </w:tcPr>
          <w:p w14:paraId="5B7A5DD8" w14:textId="77777777" w:rsidR="00F45BDD" w:rsidRPr="00F274E7" w:rsidRDefault="00F45BDD" w:rsidP="00973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74E7">
              <w:t>Dataset type</w:t>
            </w:r>
          </w:p>
        </w:tc>
      </w:tr>
      <w:tr w:rsidR="00F45BDD" w:rsidRPr="00C63FA2" w14:paraId="4806CB5C" w14:textId="1AAFE090" w:rsidTr="0087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3C27B54C" w14:textId="11E5EF19" w:rsidR="00F45BDD" w:rsidRPr="00E125A6" w:rsidRDefault="00F45BDD" w:rsidP="008E668C">
            <w:pPr>
              <w:spacing w:line="240" w:lineRule="auto"/>
            </w:pPr>
            <w:r>
              <w:t>Sentiment Analysis</w:t>
            </w:r>
          </w:p>
        </w:tc>
        <w:tc>
          <w:tcPr>
            <w:tcW w:w="2773" w:type="pct"/>
          </w:tcPr>
          <w:p w14:paraId="488F5010" w14:textId="5A11F274" w:rsidR="00F45BDD" w:rsidRPr="00E125A6" w:rsidRDefault="00F45BDD" w:rsidP="008E66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5A6">
              <w:t xml:space="preserve">Amazon Reviews </w:t>
            </w:r>
            <w:r w:rsidR="00CE0E5F">
              <w:t xml:space="preserve">(2018) </w:t>
            </w:r>
            <w:r w:rsidR="00232FB0">
              <w:t>d</w:t>
            </w:r>
            <w:r w:rsidRPr="00E125A6">
              <w:t xml:space="preserve">ataset from </w:t>
            </w:r>
          </w:p>
          <w:p w14:paraId="30B60026" w14:textId="77777777" w:rsidR="00F45BDD" w:rsidRDefault="00A35180" w:rsidP="008E66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0" w:history="1">
              <w:r w:rsidR="00725349">
                <w:rPr>
                  <w:rStyle w:val="Hyperlink"/>
                </w:rPr>
                <w:t>https://nijianmo.github.io/amazon/index.html</w:t>
              </w:r>
            </w:hyperlink>
          </w:p>
          <w:p w14:paraId="416ED8E2" w14:textId="104B873B" w:rsidR="00B72571" w:rsidRPr="00C63FA2" w:rsidRDefault="00B72571" w:rsidP="008E66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Headphone and earphone reviews from Amazon</w:t>
            </w:r>
          </w:p>
        </w:tc>
        <w:tc>
          <w:tcPr>
            <w:tcW w:w="959" w:type="pct"/>
          </w:tcPr>
          <w:p w14:paraId="5483314A" w14:textId="7BCC9D6B" w:rsidR="00F45BDD" w:rsidRPr="00C63FA2" w:rsidRDefault="00F45BDD" w:rsidP="008E668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9D16FB" w:rsidRPr="00C63FA2" w14:paraId="7D2F171D" w14:textId="77777777" w:rsidTr="0087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7F92EAA7" w14:textId="5462E311" w:rsidR="009D16FB" w:rsidRPr="00FB3050" w:rsidRDefault="009D16FB" w:rsidP="009D16FB">
            <w:pPr>
              <w:spacing w:line="240" w:lineRule="auto"/>
            </w:pPr>
            <w:r w:rsidRPr="00FB3050">
              <w:t>Information extraction</w:t>
            </w:r>
          </w:p>
        </w:tc>
        <w:tc>
          <w:tcPr>
            <w:tcW w:w="2773" w:type="pct"/>
          </w:tcPr>
          <w:p w14:paraId="42410B6B" w14:textId="1C3DA305" w:rsidR="009D16FB" w:rsidRPr="00FB3050" w:rsidRDefault="00955937" w:rsidP="009D16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050">
              <w:t>Product r</w:t>
            </w:r>
            <w:r w:rsidR="009D16FB" w:rsidRPr="00FB3050">
              <w:t>eview websites</w:t>
            </w:r>
          </w:p>
        </w:tc>
        <w:tc>
          <w:tcPr>
            <w:tcW w:w="959" w:type="pct"/>
          </w:tcPr>
          <w:p w14:paraId="545FE05C" w14:textId="6D4D6008" w:rsidR="009D16FB" w:rsidRPr="00FB3050" w:rsidRDefault="009D16FB" w:rsidP="009D16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3050">
              <w:t>Text</w:t>
            </w:r>
          </w:p>
        </w:tc>
      </w:tr>
      <w:tr w:rsidR="009D16FB" w:rsidRPr="00C63FA2" w14:paraId="66437D1D" w14:textId="7B910BAE" w:rsidTr="0087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1FFF7386" w14:textId="775B7AB5" w:rsidR="009D16FB" w:rsidRPr="00C63FA2" w:rsidRDefault="009D16FB" w:rsidP="009D16FB">
            <w:pPr>
              <w:spacing w:line="240" w:lineRule="auto"/>
            </w:pPr>
            <w:r>
              <w:t>Aspect extraction</w:t>
            </w:r>
          </w:p>
        </w:tc>
        <w:tc>
          <w:tcPr>
            <w:tcW w:w="2773" w:type="pct"/>
          </w:tcPr>
          <w:p w14:paraId="47B45C57" w14:textId="53337503" w:rsidR="009D16FB" w:rsidRPr="00C63FA2" w:rsidRDefault="009D16FB" w:rsidP="009D16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Headphone and earphone reviews from Amazon</w:t>
            </w:r>
          </w:p>
        </w:tc>
        <w:tc>
          <w:tcPr>
            <w:tcW w:w="959" w:type="pct"/>
          </w:tcPr>
          <w:p w14:paraId="6D47603A" w14:textId="1A1CC2B0" w:rsidR="009D16FB" w:rsidRPr="00C63FA2" w:rsidRDefault="009D16FB" w:rsidP="009D16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  <w:tr w:rsidR="009D16FB" w:rsidRPr="00C63FA2" w14:paraId="6E772A6C" w14:textId="77777777" w:rsidTr="0087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41FB1A7C" w14:textId="30ABBC29" w:rsidR="009D16FB" w:rsidRDefault="009D16FB" w:rsidP="009D16FB">
            <w:pPr>
              <w:spacing w:line="240" w:lineRule="auto"/>
            </w:pPr>
            <w:r>
              <w:t>Topic modelling</w:t>
            </w:r>
          </w:p>
        </w:tc>
        <w:tc>
          <w:tcPr>
            <w:tcW w:w="2773" w:type="pct"/>
          </w:tcPr>
          <w:p w14:paraId="5933EE5F" w14:textId="21D15835" w:rsidR="009D16FB" w:rsidRDefault="009D16FB" w:rsidP="009D16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Headphone and earphone reviews from Amazon</w:t>
            </w:r>
          </w:p>
        </w:tc>
        <w:tc>
          <w:tcPr>
            <w:tcW w:w="959" w:type="pct"/>
          </w:tcPr>
          <w:p w14:paraId="384C9EDC" w14:textId="09701D19" w:rsidR="009D16FB" w:rsidRDefault="009D16FB" w:rsidP="009D16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9D16FB" w:rsidRPr="00C63FA2" w14:paraId="090C4F35" w14:textId="10B485C7" w:rsidTr="0087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5BC1598F" w14:textId="73E22CC2" w:rsidR="009D16FB" w:rsidRPr="00C63FA2" w:rsidRDefault="009D16FB" w:rsidP="009D16FB">
            <w:pPr>
              <w:spacing w:line="240" w:lineRule="auto"/>
            </w:pPr>
            <w:r>
              <w:t>Short-listing of products</w:t>
            </w:r>
          </w:p>
        </w:tc>
        <w:tc>
          <w:tcPr>
            <w:tcW w:w="2773" w:type="pct"/>
          </w:tcPr>
          <w:p w14:paraId="4EB82BA8" w14:textId="475E50F4" w:rsidR="009D16FB" w:rsidRDefault="009D16FB" w:rsidP="009D16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40B7">
              <w:t>Shopping websites (Amazon, Qoo10, Lazada, etc)</w:t>
            </w:r>
          </w:p>
          <w:p w14:paraId="4623BF0A" w14:textId="0C006979" w:rsidR="009D16FB" w:rsidRPr="00C63FA2" w:rsidRDefault="009D16FB" w:rsidP="009D16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websites</w:t>
            </w:r>
          </w:p>
        </w:tc>
        <w:tc>
          <w:tcPr>
            <w:tcW w:w="959" w:type="pct"/>
          </w:tcPr>
          <w:p w14:paraId="2F185EFC" w14:textId="77777777" w:rsidR="009D16FB" w:rsidRDefault="009D16FB" w:rsidP="009D16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Text, </w:t>
            </w:r>
          </w:p>
          <w:p w14:paraId="6464C5FC" w14:textId="51BAAAA0" w:rsidR="009D16FB" w:rsidRPr="00C63FA2" w:rsidRDefault="009D16FB" w:rsidP="009D16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IDs</w:t>
            </w:r>
          </w:p>
        </w:tc>
      </w:tr>
      <w:tr w:rsidR="009D16FB" w:rsidRPr="00C63FA2" w14:paraId="0BD1B459" w14:textId="68F1AD9B" w:rsidTr="00874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3FF728AC" w14:textId="0DAFDE3F" w:rsidR="009D16FB" w:rsidRPr="00C63FA2" w:rsidRDefault="009D16FB" w:rsidP="009D16FB">
            <w:pPr>
              <w:spacing w:line="240" w:lineRule="auto"/>
            </w:pPr>
            <w:r>
              <w:t>Product Pricing</w:t>
            </w:r>
          </w:p>
        </w:tc>
        <w:tc>
          <w:tcPr>
            <w:tcW w:w="2773" w:type="pct"/>
          </w:tcPr>
          <w:p w14:paraId="49105086" w14:textId="77777777" w:rsidR="00CE12D2" w:rsidRDefault="009D16FB" w:rsidP="009D16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Shopping API</w:t>
            </w:r>
          </w:p>
          <w:p w14:paraId="384764FE" w14:textId="6DDFD5F5" w:rsidR="009D16FB" w:rsidRPr="00C63FA2" w:rsidRDefault="000D3E6F" w:rsidP="009D16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D16FB">
              <w:t>hopping website</w:t>
            </w:r>
            <w:r w:rsidR="001D34DC">
              <w:t>s</w:t>
            </w:r>
            <w:r w:rsidR="009D16FB">
              <w:t xml:space="preserve"> APIs</w:t>
            </w:r>
          </w:p>
        </w:tc>
        <w:tc>
          <w:tcPr>
            <w:tcW w:w="959" w:type="pct"/>
          </w:tcPr>
          <w:p w14:paraId="25FA3BB7" w14:textId="739DFAA0" w:rsidR="009D16FB" w:rsidRPr="00C63FA2" w:rsidRDefault="009D16FB" w:rsidP="009D16F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Prices</w:t>
            </w:r>
          </w:p>
        </w:tc>
      </w:tr>
      <w:tr w:rsidR="009D16FB" w:rsidRPr="00C63FA2" w14:paraId="4B1DD3CC" w14:textId="77777777" w:rsidTr="00874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pct"/>
          </w:tcPr>
          <w:p w14:paraId="0478E9F5" w14:textId="614B041D" w:rsidR="009D16FB" w:rsidRDefault="009D16FB" w:rsidP="009D16FB">
            <w:pPr>
              <w:spacing w:line="240" w:lineRule="auto"/>
            </w:pPr>
            <w:r>
              <w:t>Trending products</w:t>
            </w:r>
          </w:p>
        </w:tc>
        <w:tc>
          <w:tcPr>
            <w:tcW w:w="2773" w:type="pct"/>
          </w:tcPr>
          <w:p w14:paraId="2DB3FD6C" w14:textId="3FF926C4" w:rsidR="009D16FB" w:rsidRDefault="009D16FB" w:rsidP="009D16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Trends</w:t>
            </w:r>
          </w:p>
        </w:tc>
        <w:tc>
          <w:tcPr>
            <w:tcW w:w="959" w:type="pct"/>
          </w:tcPr>
          <w:p w14:paraId="6D0DF285" w14:textId="7DD05DA6" w:rsidR="009D16FB" w:rsidRDefault="009D16FB" w:rsidP="009D16F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</w:tr>
    </w:tbl>
    <w:p w14:paraId="114A16B5" w14:textId="77777777" w:rsidR="009313CC" w:rsidRDefault="009313CC" w:rsidP="009313CC"/>
    <w:p w14:paraId="011F856D" w14:textId="30829F3A" w:rsidR="00F56728" w:rsidRDefault="00F56728" w:rsidP="00F56728">
      <w:pPr>
        <w:pStyle w:val="Heading1"/>
      </w:pPr>
      <w:bookmarkStart w:id="8" w:name="_Toc31103838"/>
      <w:r>
        <w:t>Proposed Architecture</w:t>
      </w:r>
      <w:bookmarkEnd w:id="8"/>
    </w:p>
    <w:p w14:paraId="506EA97E" w14:textId="65B96A51" w:rsidR="00BE3531" w:rsidRDefault="009B3BED" w:rsidP="008E668C">
      <w:pPr>
        <w:spacing w:line="240" w:lineRule="auto"/>
      </w:pPr>
      <w:r>
        <w:t>A fairl</w:t>
      </w:r>
      <w:r w:rsidR="005E4DA6">
        <w:t xml:space="preserve">y </w:t>
      </w:r>
      <w:r>
        <w:t>standard chatbot architecture</w:t>
      </w:r>
      <w:r w:rsidR="00F614F1">
        <w:t xml:space="preserve"> comprising a Chat UI, chatbot backend and cloud Platform-as-a-service (PaaS)</w:t>
      </w:r>
      <w:r>
        <w:t xml:space="preserve"> is proposed in </w:t>
      </w:r>
      <w:r w:rsidRPr="0E83B15B">
        <w:rPr>
          <w:i/>
          <w:iCs/>
        </w:rPr>
        <w:fldChar w:fldCharType="begin"/>
      </w:r>
      <w:r w:rsidRPr="0E83B15B">
        <w:rPr>
          <w:i/>
          <w:iCs/>
        </w:rPr>
        <w:instrText xml:space="preserve"> REF _Ref31124059 \h  \* MERGEFORMAT </w:instrText>
      </w:r>
      <w:r w:rsidRPr="0E83B15B">
        <w:rPr>
          <w:i/>
          <w:iCs/>
        </w:rPr>
      </w:r>
      <w:r w:rsidRPr="0E83B15B">
        <w:rPr>
          <w:i/>
          <w:iCs/>
        </w:rPr>
        <w:fldChar w:fldCharType="separate"/>
      </w:r>
      <w:r w:rsidR="00AC2380" w:rsidRPr="00AC2380">
        <w:rPr>
          <w:i/>
          <w:iCs/>
        </w:rPr>
        <w:t xml:space="preserve">Figure </w:t>
      </w:r>
      <w:r w:rsidR="00AC2380" w:rsidRPr="00AC2380">
        <w:rPr>
          <w:i/>
          <w:iCs/>
          <w:noProof/>
        </w:rPr>
        <w:t>1</w:t>
      </w:r>
      <w:r w:rsidRPr="0E83B15B">
        <w:rPr>
          <w:i/>
          <w:iCs/>
        </w:rPr>
        <w:fldChar w:fldCharType="end"/>
      </w:r>
      <w:r>
        <w:t>.</w:t>
      </w:r>
      <w:r w:rsidR="00054648">
        <w:t xml:space="preserve"> The major components of the system </w:t>
      </w:r>
      <w:r w:rsidR="00D955B0">
        <w:t xml:space="preserve">are </w:t>
      </w:r>
      <w:r w:rsidR="00054648">
        <w:t>the chatbot</w:t>
      </w:r>
      <w:r w:rsidR="00D56E93">
        <w:t xml:space="preserve"> and </w:t>
      </w:r>
      <w:r w:rsidR="00054648">
        <w:t xml:space="preserve">sentiment </w:t>
      </w:r>
      <w:r w:rsidR="00D56E93">
        <w:t xml:space="preserve">mining </w:t>
      </w:r>
      <w:r w:rsidR="00054648">
        <w:t>module.</w:t>
      </w:r>
      <w:r w:rsidR="00BE3531">
        <w:t xml:space="preserve"> </w:t>
      </w:r>
    </w:p>
    <w:p w14:paraId="1E234F43" w14:textId="2AE1CAAA" w:rsidR="009B3BED" w:rsidRDefault="00BE3531" w:rsidP="008E668C">
      <w:pPr>
        <w:spacing w:line="240" w:lineRule="auto"/>
      </w:pPr>
      <w:r>
        <w:t xml:space="preserve">The </w:t>
      </w:r>
      <w:r w:rsidR="00C15928">
        <w:t xml:space="preserve">sentiment mining </w:t>
      </w:r>
      <w:r>
        <w:t>module u</w:t>
      </w:r>
      <w:r w:rsidR="00C15928">
        <w:t>ses</w:t>
      </w:r>
      <w:r>
        <w:t xml:space="preserve"> </w:t>
      </w:r>
      <w:r w:rsidR="001D328C">
        <w:t xml:space="preserve">product </w:t>
      </w:r>
      <w:r>
        <w:t xml:space="preserve">reviews and </w:t>
      </w:r>
      <w:r w:rsidR="009577F9">
        <w:t xml:space="preserve">the results are </w:t>
      </w:r>
      <w:r>
        <w:t xml:space="preserve">stored in a database. At runtime, relevant </w:t>
      </w:r>
      <w:r w:rsidR="008769D2">
        <w:t>products</w:t>
      </w:r>
      <w:r>
        <w:t xml:space="preserve"> </w:t>
      </w:r>
      <w:r w:rsidR="00AF6860">
        <w:t>are</w:t>
      </w:r>
      <w:r>
        <w:t xml:space="preserve"> retrieved and presented to</w:t>
      </w:r>
      <w:r w:rsidR="00393A74">
        <w:t xml:space="preserve"> </w:t>
      </w:r>
      <w:r>
        <w:t>user</w:t>
      </w:r>
      <w:r w:rsidR="00393A74">
        <w:t>s</w:t>
      </w:r>
      <w:r w:rsidR="00AF6860">
        <w:t xml:space="preserve"> based on </w:t>
      </w:r>
      <w:r w:rsidR="00A0246A">
        <w:t xml:space="preserve">their </w:t>
      </w:r>
      <w:r w:rsidR="00AF6860">
        <w:t>preferences</w:t>
      </w:r>
      <w:r>
        <w:t xml:space="preserve">.  </w:t>
      </w:r>
    </w:p>
    <w:p w14:paraId="4F9E5E31" w14:textId="2DAB88A1" w:rsidR="007C3214" w:rsidRDefault="00D56E93" w:rsidP="008E668C">
      <w:pPr>
        <w:spacing w:line="240" w:lineRule="auto"/>
      </w:pPr>
      <w:r>
        <w:t>The c</w:t>
      </w:r>
      <w:r w:rsidR="507BDA79">
        <w:t>hatbot</w:t>
      </w:r>
      <w:r w:rsidR="00747169">
        <w:t xml:space="preserve"> </w:t>
      </w:r>
      <w:r w:rsidR="007C3214">
        <w:t>identif</w:t>
      </w:r>
      <w:r>
        <w:t>ies</w:t>
      </w:r>
      <w:r w:rsidR="007C3214">
        <w:t xml:space="preserve"> intent</w:t>
      </w:r>
      <w:r w:rsidR="00747169">
        <w:t>s</w:t>
      </w:r>
      <w:r w:rsidR="007C3214">
        <w:t xml:space="preserve">, </w:t>
      </w:r>
      <w:r w:rsidR="00747169">
        <w:t xml:space="preserve">and performs </w:t>
      </w:r>
      <w:r w:rsidR="007C3214">
        <w:t xml:space="preserve">entity detection and dialogue management, </w:t>
      </w:r>
      <w:r w:rsidR="00747169">
        <w:t>with</w:t>
      </w:r>
      <w:r w:rsidR="007C3214">
        <w:t xml:space="preserve"> custom intent</w:t>
      </w:r>
      <w:r w:rsidR="00531FB6">
        <w:t>s</w:t>
      </w:r>
      <w:r w:rsidR="007C3214">
        <w:t xml:space="preserve"> and entity module</w:t>
      </w:r>
      <w:r w:rsidR="00531FB6">
        <w:t>s</w:t>
      </w:r>
      <w:r w:rsidR="007C3214">
        <w:t xml:space="preserve"> d</w:t>
      </w:r>
      <w:r w:rsidR="00531FB6">
        <w:t>eveloped</w:t>
      </w:r>
      <w:r w:rsidR="007C3214">
        <w:t xml:space="preserve"> for greater control and flexibility</w:t>
      </w:r>
      <w:r w:rsidR="00471D81">
        <w:t>.</w:t>
      </w:r>
      <w:r w:rsidR="0040313F">
        <w:t xml:space="preserve"> </w:t>
      </w:r>
      <w:r w:rsidR="00471D81">
        <w:t>This will help</w:t>
      </w:r>
      <w:r w:rsidR="0040313F">
        <w:t xml:space="preserve"> </w:t>
      </w:r>
      <w:r w:rsidR="00471D81">
        <w:t>to trigger fallback intents correctly,</w:t>
      </w:r>
      <w:r w:rsidR="0040313F">
        <w:t xml:space="preserve"> </w:t>
      </w:r>
      <w:r w:rsidR="00471D81">
        <w:t>parse</w:t>
      </w:r>
      <w:r w:rsidR="0040313F">
        <w:t xml:space="preserve"> </w:t>
      </w:r>
      <w:r w:rsidR="00033BF5">
        <w:t xml:space="preserve">and validate </w:t>
      </w:r>
      <w:r w:rsidR="0040313F">
        <w:t xml:space="preserve">parameters, and </w:t>
      </w:r>
      <w:r w:rsidR="00471D81">
        <w:t xml:space="preserve">also </w:t>
      </w:r>
      <w:r w:rsidR="009842FF">
        <w:t>re</w:t>
      </w:r>
      <w:r w:rsidR="0040313F">
        <w:t>direct</w:t>
      </w:r>
      <w:r w:rsidR="00471D81">
        <w:t xml:space="preserve"> the flow of </w:t>
      </w:r>
      <w:r w:rsidR="0040313F">
        <w:t>conversation</w:t>
      </w:r>
      <w:r w:rsidR="00471D81">
        <w:t xml:space="preserve"> when the user changes his intent</w:t>
      </w:r>
      <w:r w:rsidR="0040313F">
        <w:t>.</w:t>
      </w:r>
      <w:r w:rsidR="44D28E42">
        <w:t xml:space="preserve"> </w:t>
      </w:r>
    </w:p>
    <w:p w14:paraId="121000A1" w14:textId="07486EB7" w:rsidR="005632E9" w:rsidRDefault="005632E9" w:rsidP="008E668C">
      <w:pPr>
        <w:spacing w:line="240" w:lineRule="auto"/>
      </w:pPr>
      <w:r>
        <w:t xml:space="preserve">The list of modules </w:t>
      </w:r>
      <w:r w:rsidR="00AE6CD4">
        <w:t xml:space="preserve">and their </w:t>
      </w:r>
      <w:r>
        <w:t xml:space="preserve">interactions are shown in </w:t>
      </w:r>
      <w:r w:rsidRPr="005632E9">
        <w:rPr>
          <w:i/>
          <w:iCs/>
        </w:rPr>
        <w:fldChar w:fldCharType="begin"/>
      </w:r>
      <w:r w:rsidRPr="005632E9">
        <w:rPr>
          <w:i/>
          <w:iCs/>
        </w:rPr>
        <w:instrText xml:space="preserve"> REF _Ref31288726 \h </w:instrText>
      </w:r>
      <w:r>
        <w:rPr>
          <w:i/>
          <w:iCs/>
        </w:rPr>
        <w:instrText xml:space="preserve"> \* MERGEFORMAT </w:instrText>
      </w:r>
      <w:r w:rsidRPr="005632E9">
        <w:rPr>
          <w:i/>
          <w:iCs/>
        </w:rPr>
      </w:r>
      <w:r w:rsidRPr="005632E9">
        <w:rPr>
          <w:i/>
          <w:iCs/>
        </w:rPr>
        <w:fldChar w:fldCharType="separate"/>
      </w:r>
      <w:r w:rsidR="00AC2380" w:rsidRPr="00AC2380">
        <w:rPr>
          <w:i/>
          <w:iCs/>
        </w:rPr>
        <w:t xml:space="preserve">Figure </w:t>
      </w:r>
      <w:r w:rsidR="00AC2380" w:rsidRPr="00AC2380">
        <w:rPr>
          <w:i/>
          <w:iCs/>
          <w:noProof/>
        </w:rPr>
        <w:t>2</w:t>
      </w:r>
      <w:r w:rsidRPr="005632E9">
        <w:rPr>
          <w:i/>
          <w:iCs/>
        </w:rPr>
        <w:fldChar w:fldCharType="end"/>
      </w:r>
      <w:r>
        <w:t>.</w:t>
      </w:r>
    </w:p>
    <w:p w14:paraId="7EDC2FD8" w14:textId="77777777" w:rsidR="009B3BED" w:rsidRPr="009B3BED" w:rsidRDefault="009B3BED" w:rsidP="009B3BED"/>
    <w:p w14:paraId="195306FE" w14:textId="22965E84" w:rsidR="009B3BED" w:rsidRDefault="008E668C" w:rsidP="009B3BED">
      <w:pPr>
        <w:keepNext/>
      </w:pPr>
      <w:r w:rsidRPr="008E668C">
        <w:rPr>
          <w:noProof/>
        </w:rPr>
        <w:drawing>
          <wp:inline distT="0" distB="0" distL="0" distR="0" wp14:anchorId="6AF65F25" wp14:editId="33526E5C">
            <wp:extent cx="5731510" cy="2385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1EE42" w14:textId="248F9995" w:rsidR="009276BB" w:rsidRDefault="009B3BED" w:rsidP="009276BB">
      <w:pPr>
        <w:pStyle w:val="Caption"/>
      </w:pPr>
      <w:bookmarkStart w:id="9" w:name="_Ref31124059"/>
      <w:r>
        <w:t xml:space="preserve">Figure </w:t>
      </w:r>
      <w:r w:rsidR="00A35180">
        <w:fldChar w:fldCharType="begin"/>
      </w:r>
      <w:r w:rsidR="00A35180">
        <w:instrText xml:space="preserve"> SEQ Figure \* ARABIC </w:instrText>
      </w:r>
      <w:r w:rsidR="00A35180">
        <w:fldChar w:fldCharType="separate"/>
      </w:r>
      <w:r w:rsidR="00AC2380">
        <w:rPr>
          <w:noProof/>
        </w:rPr>
        <w:t>1</w:t>
      </w:r>
      <w:r w:rsidR="00A35180">
        <w:rPr>
          <w:noProof/>
        </w:rPr>
        <w:fldChar w:fldCharType="end"/>
      </w:r>
      <w:bookmarkEnd w:id="9"/>
      <w:r>
        <w:t xml:space="preserve">. Proposed </w:t>
      </w:r>
      <w:r w:rsidR="009276BB">
        <w:t xml:space="preserve">overall </w:t>
      </w:r>
      <w:r>
        <w:t xml:space="preserve">architecture for </w:t>
      </w:r>
      <w:proofErr w:type="spellStart"/>
      <w:r>
        <w:t>shopBot</w:t>
      </w:r>
      <w:proofErr w:type="spellEnd"/>
      <w:r>
        <w:t xml:space="preserve"> system</w:t>
      </w:r>
    </w:p>
    <w:p w14:paraId="29ED6479" w14:textId="77777777" w:rsidR="009276BB" w:rsidRDefault="009276BB" w:rsidP="009276BB">
      <w:pPr>
        <w:pStyle w:val="Caption"/>
        <w:keepNext/>
      </w:pPr>
      <w:r>
        <w:rPr>
          <w:noProof/>
        </w:rPr>
        <w:drawing>
          <wp:inline distT="0" distB="0" distL="0" distR="0" wp14:anchorId="05D1B8D1" wp14:editId="11756FD1">
            <wp:extent cx="5731510" cy="3787140"/>
            <wp:effectExtent l="0" t="0" r="2540" b="3810"/>
            <wp:docPr id="594883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24C3" w14:textId="2044FC8D" w:rsidR="009276BB" w:rsidRDefault="009276BB" w:rsidP="009276BB">
      <w:pPr>
        <w:pStyle w:val="Caption"/>
      </w:pPr>
      <w:bookmarkStart w:id="10" w:name="_Ref3128872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AC2380">
        <w:rPr>
          <w:noProof/>
        </w:rPr>
        <w:t>2</w:t>
      </w:r>
      <w:r>
        <w:fldChar w:fldCharType="end"/>
      </w:r>
      <w:bookmarkEnd w:id="10"/>
      <w:r>
        <w:t xml:space="preserve">. Proposed modules for </w:t>
      </w:r>
      <w:proofErr w:type="spellStart"/>
      <w:r>
        <w:t>shopBot</w:t>
      </w:r>
      <w:proofErr w:type="spellEnd"/>
      <w:r>
        <w:t xml:space="preserve"> system</w:t>
      </w:r>
    </w:p>
    <w:p w14:paraId="360FEADE" w14:textId="77777777" w:rsidR="009276BB" w:rsidRPr="009276BB" w:rsidRDefault="009276BB" w:rsidP="009276BB"/>
    <w:p w14:paraId="61F9BD08" w14:textId="0AFE7D43" w:rsidR="00F56728" w:rsidRDefault="009313CC" w:rsidP="00327BE0">
      <w:pPr>
        <w:rPr>
          <w:noProof/>
        </w:rPr>
      </w:pPr>
      <w:r w:rsidRPr="009313CC">
        <w:rPr>
          <w:noProof/>
        </w:rPr>
        <w:t xml:space="preserve"> </w:t>
      </w:r>
    </w:p>
    <w:p w14:paraId="60182CCF" w14:textId="1A7BE741" w:rsidR="00C30456" w:rsidRDefault="00C30456" w:rsidP="00327BE0">
      <w:pPr>
        <w:rPr>
          <w:noProof/>
        </w:rPr>
      </w:pPr>
    </w:p>
    <w:p w14:paraId="1E636B3A" w14:textId="77777777" w:rsidR="00C30456" w:rsidRDefault="00C30456" w:rsidP="00327BE0"/>
    <w:bookmarkStart w:id="11" w:name="_Toc3110383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00990553"/>
        <w:docPartObj>
          <w:docPartGallery w:val="Bibliographies"/>
          <w:docPartUnique/>
        </w:docPartObj>
      </w:sdtPr>
      <w:sdtEndPr/>
      <w:sdtContent>
        <w:p w14:paraId="18366FDF" w14:textId="4F1CD97A" w:rsidR="008B63E4" w:rsidRDefault="008B63E4" w:rsidP="00900A4E">
          <w:pPr>
            <w:pStyle w:val="Heading1"/>
            <w:spacing w:before="0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EndPr/>
          <w:sdtContent>
            <w:p w14:paraId="715FDEF5" w14:textId="77777777" w:rsidR="00611A65" w:rsidRDefault="008B63E4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611A65" w14:paraId="61F50AB2" w14:textId="77777777">
                <w:trPr>
                  <w:divId w:val="7047176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8228F7" w14:textId="1E139C4C" w:rsidR="00611A65" w:rsidRDefault="00611A6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6A741A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Oberlo, “Find out How Many People Shop Online in 2020,” [Online]. Available: https://www.oberlo.com/statistics/how-many-people-shop-online.</w:t>
                    </w:r>
                  </w:p>
                </w:tc>
              </w:tr>
              <w:tr w:rsidR="00611A65" w14:paraId="07C4E893" w14:textId="77777777">
                <w:trPr>
                  <w:divId w:val="7047176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A8353E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0F588D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“The growth of e-commerce means more choice and better deals,” The National, 2 Jan 2018. [Online]. Available: https://www.thenational.ae/opinion/editorial/the-growth-of-e-commerce-means-more-choice-and-better-deals-1.692313.</w:t>
                    </w:r>
                  </w:p>
                </w:tc>
              </w:tr>
              <w:tr w:rsidR="00611A65" w14:paraId="235E9E87" w14:textId="77777777">
                <w:trPr>
                  <w:divId w:val="7047176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1B1097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84BBF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Carter, “Lost in translation: The dangers of marketing jargon,” Fabrik Brands, 1 Aug 2019. [Online]. Available: https://fabrikbrands.com/the-dangers-of-marketing-jargon/.</w:t>
                    </w:r>
                  </w:p>
                </w:tc>
              </w:tr>
              <w:tr w:rsidR="00611A65" w14:paraId="2B82AF56" w14:textId="77777777">
                <w:trPr>
                  <w:divId w:val="7047176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F46719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2423EA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“The biggest online marketplaces that you should know,” IONOS, 6 8 2019. [Online]. Available: https://www.ionos.com/digitalguide/online-marketing/online-sales/the-biggest-online-marketplaces-that-you-should-know/.</w:t>
                    </w:r>
                  </w:p>
                </w:tc>
              </w:tr>
              <w:tr w:rsidR="00611A65" w14:paraId="21AF5157" w14:textId="77777777">
                <w:trPr>
                  <w:divId w:val="7047176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8D3C39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4C4992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Schwartz, The paradox of choice : why more is less, New York: Ecco, 2004. </w:t>
                    </w:r>
                  </w:p>
                </w:tc>
              </w:tr>
              <w:tr w:rsidR="00611A65" w14:paraId="1B69423E" w14:textId="77777777">
                <w:trPr>
                  <w:divId w:val="7047176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D02E47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8C3210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M. Lyengar S, “When choice is demotivating: Can one desire too much of a good thing,”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Personality and Social Psychology, </w:t>
                    </w:r>
                    <w:r>
                      <w:rPr>
                        <w:noProof/>
                      </w:rPr>
                      <w:t xml:space="preserve">vol. 79, pp. 995-1006, 2000. </w:t>
                    </w:r>
                  </w:p>
                </w:tc>
              </w:tr>
              <w:tr w:rsidR="00611A65" w14:paraId="5B9EF935" w14:textId="77777777">
                <w:trPr>
                  <w:divId w:val="7047176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1F015E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843982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Knowledge@Wharton, “Online Shopping Choices: Less Is Sometimes Better Than More,” Wharton University of Pennsylvania, 17 Dec 2013. [Online]. Available: https://knowledge.wharton.upenn.edu/article/online-shopping-choices-less-sometimes-better/.</w:t>
                    </w:r>
                  </w:p>
                </w:tc>
              </w:tr>
              <w:tr w:rsidR="00611A65" w14:paraId="12163850" w14:textId="77777777">
                <w:trPr>
                  <w:divId w:val="7047176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B3CF1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EDEFD3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A. &amp;. Intelligence, “Global Earphones and Headphones Market to Reach Values of $36 Billion During the Period 2018−2024,” PRNewswire, 14 Feb 2019. [Online]. Available: https://www.prnewswire.com/news-releases/global-earphones-and-headphones-market-to-reach-values-of-36-billion-during-the-period-20182024--market-research-by-arizton-300795642.html.</w:t>
                    </w:r>
                  </w:p>
                </w:tc>
              </w:tr>
              <w:tr w:rsidR="00611A65" w14:paraId="7020F13A" w14:textId="77777777">
                <w:trPr>
                  <w:divId w:val="70471765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7B138D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A9F4CC" w14:textId="77777777" w:rsidR="00611A65" w:rsidRDefault="00611A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Ni, “Amazon Review Data (2018),” University of California San Diego (UCSD), 2018. [Online]. Available: https://nijianmo.github.io/amazon/index.html.</w:t>
                    </w:r>
                  </w:p>
                </w:tc>
              </w:tr>
            </w:tbl>
            <w:p w14:paraId="3AD323F9" w14:textId="77777777" w:rsidR="00611A65" w:rsidRDefault="00611A65">
              <w:pPr>
                <w:divId w:val="704717656"/>
                <w:rPr>
                  <w:rFonts w:eastAsia="Times New Roman"/>
                  <w:noProof/>
                </w:rPr>
              </w:pPr>
            </w:p>
            <w:p w14:paraId="7B6E7FDF" w14:textId="09E5C756" w:rsidR="008B63E4" w:rsidRDefault="008B63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B63E4" w:rsidSect="00B56388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9B8C4" w14:textId="77777777" w:rsidR="00A35180" w:rsidRDefault="00A35180" w:rsidP="00CB4EC7">
      <w:pPr>
        <w:spacing w:after="0" w:line="240" w:lineRule="auto"/>
      </w:pPr>
      <w:r>
        <w:separator/>
      </w:r>
    </w:p>
  </w:endnote>
  <w:endnote w:type="continuationSeparator" w:id="0">
    <w:p w14:paraId="315A794A" w14:textId="77777777" w:rsidR="00A35180" w:rsidRDefault="00A35180" w:rsidP="00CB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84E2D" w14:textId="6FA383B0" w:rsidR="003176C9" w:rsidRDefault="003176C9">
    <w:pPr>
      <w:pStyle w:val="Footer"/>
      <w:jc w:val="right"/>
    </w:pPr>
  </w:p>
  <w:p w14:paraId="4DD6B94F" w14:textId="77777777" w:rsidR="003176C9" w:rsidRDefault="003176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421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9416D" w14:textId="3A8438DB" w:rsidR="003176C9" w:rsidRDefault="003176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F9420E" w14:textId="77777777" w:rsidR="003176C9" w:rsidRDefault="003176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30CB6" w14:textId="77777777" w:rsidR="00A35180" w:rsidRDefault="00A35180" w:rsidP="00CB4EC7">
      <w:pPr>
        <w:spacing w:after="0" w:line="240" w:lineRule="auto"/>
      </w:pPr>
      <w:r>
        <w:separator/>
      </w:r>
    </w:p>
  </w:footnote>
  <w:footnote w:type="continuationSeparator" w:id="0">
    <w:p w14:paraId="268CB314" w14:textId="77777777" w:rsidR="00A35180" w:rsidRDefault="00A35180" w:rsidP="00CB4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E920E" w14:textId="1718D204" w:rsidR="003176C9" w:rsidRDefault="0E83B15B" w:rsidP="001D7361">
    <w:pPr>
      <w:pStyle w:val="Header"/>
      <w:jc w:val="right"/>
    </w:pPr>
    <w:r>
      <w:t xml:space="preserve">                   </w:t>
    </w:r>
    <w:r w:rsidR="003176C9">
      <w:tab/>
    </w:r>
    <w:r>
      <w:t xml:space="preserve"> </w:t>
    </w:r>
    <w:r w:rsidR="003176C9">
      <w:rPr>
        <w:noProof/>
        <w:lang w:val="en-US" w:eastAsia="zh-CN"/>
      </w:rPr>
      <w:drawing>
        <wp:inline distT="0" distB="0" distL="0" distR="0" wp14:anchorId="26FA3506" wp14:editId="37229AB8">
          <wp:extent cx="1537335" cy="448664"/>
          <wp:effectExtent l="0" t="0" r="5715" b="889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052" b="34763"/>
                  <a:stretch/>
                </pic:blipFill>
                <pic:spPr bwMode="auto">
                  <a:xfrm>
                    <a:off x="0" y="0"/>
                    <a:ext cx="1580707" cy="4613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3D265EA" w14:textId="7ABA875F" w:rsidR="003176C9" w:rsidRDefault="003176C9" w:rsidP="001D7361">
    <w:pPr>
      <w:pStyle w:val="Header"/>
      <w:jc w:val="right"/>
    </w:pPr>
    <w:r>
      <w:t>Master of Technology (Intelligent Systems)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00C7644"/>
    <w:multiLevelType w:val="hybridMultilevel"/>
    <w:tmpl w:val="17CEC056"/>
    <w:lvl w:ilvl="0" w:tplc="3DE84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B97"/>
    <w:multiLevelType w:val="hybridMultilevel"/>
    <w:tmpl w:val="6F8495E4"/>
    <w:lvl w:ilvl="0" w:tplc="B69026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811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1CB2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189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722B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0E8D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02BF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DEBA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ED0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B374E6"/>
    <w:multiLevelType w:val="hybridMultilevel"/>
    <w:tmpl w:val="F0AEE98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5F1B04"/>
    <w:multiLevelType w:val="hybridMultilevel"/>
    <w:tmpl w:val="34F4D6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007A9"/>
    <w:multiLevelType w:val="hybridMultilevel"/>
    <w:tmpl w:val="3CF847CA"/>
    <w:lvl w:ilvl="0" w:tplc="A4CCD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208B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4C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946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EAF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A0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E3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E9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E9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BF34F1"/>
    <w:multiLevelType w:val="hybridMultilevel"/>
    <w:tmpl w:val="DC02C1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F4998"/>
    <w:multiLevelType w:val="hybridMultilevel"/>
    <w:tmpl w:val="0AFCB2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E103A"/>
    <w:multiLevelType w:val="hybridMultilevel"/>
    <w:tmpl w:val="E6BA2492"/>
    <w:lvl w:ilvl="0" w:tplc="48986A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068F0"/>
    <w:multiLevelType w:val="hybridMultilevel"/>
    <w:tmpl w:val="51629A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2023C"/>
    <w:multiLevelType w:val="hybridMultilevel"/>
    <w:tmpl w:val="EA765E8A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E3009"/>
    <w:multiLevelType w:val="hybridMultilevel"/>
    <w:tmpl w:val="31AAB8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94A75"/>
    <w:multiLevelType w:val="hybridMultilevel"/>
    <w:tmpl w:val="E7E2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02367"/>
    <w:multiLevelType w:val="hybridMultilevel"/>
    <w:tmpl w:val="D8C0BCE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4C5D74"/>
    <w:multiLevelType w:val="hybridMultilevel"/>
    <w:tmpl w:val="C568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15F10"/>
    <w:multiLevelType w:val="hybridMultilevel"/>
    <w:tmpl w:val="52B67A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3796E"/>
    <w:multiLevelType w:val="hybridMultilevel"/>
    <w:tmpl w:val="A89CDBD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C624A"/>
    <w:multiLevelType w:val="hybridMultilevel"/>
    <w:tmpl w:val="E1D42B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945EB"/>
    <w:multiLevelType w:val="hybridMultilevel"/>
    <w:tmpl w:val="1FEA9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E245F9"/>
    <w:multiLevelType w:val="hybridMultilevel"/>
    <w:tmpl w:val="50DC67A4"/>
    <w:lvl w:ilvl="0" w:tplc="57FE0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DEF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A0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C4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A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EE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01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05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C6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155680"/>
    <w:multiLevelType w:val="hybridMultilevel"/>
    <w:tmpl w:val="DDB2B810"/>
    <w:lvl w:ilvl="0" w:tplc="49607EF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76AFD"/>
    <w:multiLevelType w:val="hybridMultilevel"/>
    <w:tmpl w:val="484C20A0"/>
    <w:lvl w:ilvl="0" w:tplc="4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5BBB55E7"/>
    <w:multiLevelType w:val="hybridMultilevel"/>
    <w:tmpl w:val="8AA0A0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D1E0F"/>
    <w:multiLevelType w:val="hybridMultilevel"/>
    <w:tmpl w:val="A3FC7E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90D18"/>
    <w:multiLevelType w:val="hybridMultilevel"/>
    <w:tmpl w:val="43D22A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3416E"/>
    <w:multiLevelType w:val="hybridMultilevel"/>
    <w:tmpl w:val="AFE09E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FA52B9"/>
    <w:multiLevelType w:val="hybridMultilevel"/>
    <w:tmpl w:val="D980BA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74D6B"/>
    <w:multiLevelType w:val="hybridMultilevel"/>
    <w:tmpl w:val="A99EACE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F3555"/>
    <w:multiLevelType w:val="hybridMultilevel"/>
    <w:tmpl w:val="582CE9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549F8"/>
    <w:multiLevelType w:val="hybridMultilevel"/>
    <w:tmpl w:val="DFB23B7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774E6"/>
    <w:multiLevelType w:val="hybridMultilevel"/>
    <w:tmpl w:val="D5C233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744DA"/>
    <w:multiLevelType w:val="hybridMultilevel"/>
    <w:tmpl w:val="3D8C77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A62867"/>
    <w:multiLevelType w:val="hybridMultilevel"/>
    <w:tmpl w:val="691E1A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06737F"/>
    <w:multiLevelType w:val="hybridMultilevel"/>
    <w:tmpl w:val="83C45C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C8E"/>
    <w:multiLevelType w:val="hybridMultilevel"/>
    <w:tmpl w:val="E132C282"/>
    <w:lvl w:ilvl="0" w:tplc="AA945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56A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5EF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764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424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6CF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C4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B0C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C9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EE6229B"/>
    <w:multiLevelType w:val="hybridMultilevel"/>
    <w:tmpl w:val="3424C5A2"/>
    <w:lvl w:ilvl="0" w:tplc="9698E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34"/>
  </w:num>
  <w:num w:numId="4">
    <w:abstractNumId w:val="14"/>
  </w:num>
  <w:num w:numId="5">
    <w:abstractNumId w:val="23"/>
  </w:num>
  <w:num w:numId="6">
    <w:abstractNumId w:val="1"/>
  </w:num>
  <w:num w:numId="7">
    <w:abstractNumId w:val="20"/>
  </w:num>
  <w:num w:numId="8">
    <w:abstractNumId w:val="8"/>
  </w:num>
  <w:num w:numId="9">
    <w:abstractNumId w:val="29"/>
  </w:num>
  <w:num w:numId="10">
    <w:abstractNumId w:val="15"/>
  </w:num>
  <w:num w:numId="11">
    <w:abstractNumId w:val="0"/>
  </w:num>
  <w:num w:numId="12">
    <w:abstractNumId w:val="16"/>
  </w:num>
  <w:num w:numId="13">
    <w:abstractNumId w:val="28"/>
  </w:num>
  <w:num w:numId="14">
    <w:abstractNumId w:val="25"/>
  </w:num>
  <w:num w:numId="15">
    <w:abstractNumId w:val="31"/>
  </w:num>
  <w:num w:numId="16">
    <w:abstractNumId w:val="21"/>
  </w:num>
  <w:num w:numId="17">
    <w:abstractNumId w:val="3"/>
  </w:num>
  <w:num w:numId="18">
    <w:abstractNumId w:val="19"/>
  </w:num>
  <w:num w:numId="19">
    <w:abstractNumId w:val="11"/>
  </w:num>
  <w:num w:numId="20">
    <w:abstractNumId w:val="17"/>
  </w:num>
  <w:num w:numId="21">
    <w:abstractNumId w:val="30"/>
  </w:num>
  <w:num w:numId="22">
    <w:abstractNumId w:val="5"/>
  </w:num>
  <w:num w:numId="23">
    <w:abstractNumId w:val="27"/>
  </w:num>
  <w:num w:numId="24">
    <w:abstractNumId w:val="13"/>
  </w:num>
  <w:num w:numId="25">
    <w:abstractNumId w:val="6"/>
  </w:num>
  <w:num w:numId="26">
    <w:abstractNumId w:val="22"/>
  </w:num>
  <w:num w:numId="27">
    <w:abstractNumId w:val="32"/>
  </w:num>
  <w:num w:numId="28">
    <w:abstractNumId w:val="7"/>
  </w:num>
  <w:num w:numId="29">
    <w:abstractNumId w:val="10"/>
  </w:num>
  <w:num w:numId="30">
    <w:abstractNumId w:val="24"/>
  </w:num>
  <w:num w:numId="31">
    <w:abstractNumId w:val="4"/>
  </w:num>
  <w:num w:numId="32">
    <w:abstractNumId w:val="33"/>
  </w:num>
  <w:num w:numId="33">
    <w:abstractNumId w:val="18"/>
  </w:num>
  <w:num w:numId="34">
    <w:abstractNumId w:val="12"/>
  </w:num>
  <w:num w:numId="3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i Ying Ng">
    <w15:presenceInfo w15:providerId="None" w15:userId="Mei Ying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44D"/>
    <w:rsid w:val="00000C2F"/>
    <w:rsid w:val="00003D09"/>
    <w:rsid w:val="00004747"/>
    <w:rsid w:val="000054BD"/>
    <w:rsid w:val="00007BCD"/>
    <w:rsid w:val="000137A8"/>
    <w:rsid w:val="00016F7D"/>
    <w:rsid w:val="00017FC5"/>
    <w:rsid w:val="00021339"/>
    <w:rsid w:val="00023E3D"/>
    <w:rsid w:val="00027EE0"/>
    <w:rsid w:val="00031C0D"/>
    <w:rsid w:val="00032872"/>
    <w:rsid w:val="00033BF5"/>
    <w:rsid w:val="000346D9"/>
    <w:rsid w:val="000372CB"/>
    <w:rsid w:val="000510E0"/>
    <w:rsid w:val="00051763"/>
    <w:rsid w:val="000518C8"/>
    <w:rsid w:val="00053D0D"/>
    <w:rsid w:val="00054648"/>
    <w:rsid w:val="000601B1"/>
    <w:rsid w:val="00062B32"/>
    <w:rsid w:val="00063DA8"/>
    <w:rsid w:val="00066DA5"/>
    <w:rsid w:val="00067C20"/>
    <w:rsid w:val="00073AFC"/>
    <w:rsid w:val="00077F70"/>
    <w:rsid w:val="00084B81"/>
    <w:rsid w:val="00094601"/>
    <w:rsid w:val="000A049F"/>
    <w:rsid w:val="000A17B1"/>
    <w:rsid w:val="000A32FA"/>
    <w:rsid w:val="000B2AAF"/>
    <w:rsid w:val="000B3B2F"/>
    <w:rsid w:val="000B3DC1"/>
    <w:rsid w:val="000C392B"/>
    <w:rsid w:val="000D0A8D"/>
    <w:rsid w:val="000D3E6F"/>
    <w:rsid w:val="000E3F5E"/>
    <w:rsid w:val="000E5A7E"/>
    <w:rsid w:val="000F1429"/>
    <w:rsid w:val="000F4581"/>
    <w:rsid w:val="000F478A"/>
    <w:rsid w:val="0010247A"/>
    <w:rsid w:val="00102AFE"/>
    <w:rsid w:val="00102F14"/>
    <w:rsid w:val="00105909"/>
    <w:rsid w:val="00110BE8"/>
    <w:rsid w:val="00114734"/>
    <w:rsid w:val="00117A60"/>
    <w:rsid w:val="0012144D"/>
    <w:rsid w:val="00121E78"/>
    <w:rsid w:val="00123A04"/>
    <w:rsid w:val="001265C4"/>
    <w:rsid w:val="0013016D"/>
    <w:rsid w:val="00131C94"/>
    <w:rsid w:val="00131EF3"/>
    <w:rsid w:val="00132651"/>
    <w:rsid w:val="00133433"/>
    <w:rsid w:val="00144A88"/>
    <w:rsid w:val="00155293"/>
    <w:rsid w:val="00162EB6"/>
    <w:rsid w:val="0016504B"/>
    <w:rsid w:val="00172E39"/>
    <w:rsid w:val="00177E1D"/>
    <w:rsid w:val="00184EC8"/>
    <w:rsid w:val="0018719E"/>
    <w:rsid w:val="00187A8E"/>
    <w:rsid w:val="00187ABD"/>
    <w:rsid w:val="00190D60"/>
    <w:rsid w:val="0019660D"/>
    <w:rsid w:val="001A0808"/>
    <w:rsid w:val="001A089B"/>
    <w:rsid w:val="001A19BD"/>
    <w:rsid w:val="001A52E3"/>
    <w:rsid w:val="001B01FD"/>
    <w:rsid w:val="001B0CF3"/>
    <w:rsid w:val="001B1311"/>
    <w:rsid w:val="001B43F9"/>
    <w:rsid w:val="001B6932"/>
    <w:rsid w:val="001C216E"/>
    <w:rsid w:val="001C511E"/>
    <w:rsid w:val="001D328C"/>
    <w:rsid w:val="001D34DC"/>
    <w:rsid w:val="001D4B67"/>
    <w:rsid w:val="001D59E3"/>
    <w:rsid w:val="001D7162"/>
    <w:rsid w:val="001D7361"/>
    <w:rsid w:val="001E053F"/>
    <w:rsid w:val="001E1E35"/>
    <w:rsid w:val="001E1E6C"/>
    <w:rsid w:val="001E372F"/>
    <w:rsid w:val="001E4553"/>
    <w:rsid w:val="001F62A6"/>
    <w:rsid w:val="001F63F7"/>
    <w:rsid w:val="002078D2"/>
    <w:rsid w:val="002105BC"/>
    <w:rsid w:val="00214C96"/>
    <w:rsid w:val="002177A4"/>
    <w:rsid w:val="00223DBD"/>
    <w:rsid w:val="00223E5A"/>
    <w:rsid w:val="00230C40"/>
    <w:rsid w:val="00232FB0"/>
    <w:rsid w:val="00234885"/>
    <w:rsid w:val="002363C0"/>
    <w:rsid w:val="00237C7C"/>
    <w:rsid w:val="00241C8B"/>
    <w:rsid w:val="00243483"/>
    <w:rsid w:val="00243BDB"/>
    <w:rsid w:val="00246D53"/>
    <w:rsid w:val="00247199"/>
    <w:rsid w:val="0025086E"/>
    <w:rsid w:val="00255443"/>
    <w:rsid w:val="002603FE"/>
    <w:rsid w:val="0026183B"/>
    <w:rsid w:val="00263684"/>
    <w:rsid w:val="00265FE8"/>
    <w:rsid w:val="00274647"/>
    <w:rsid w:val="00275757"/>
    <w:rsid w:val="0027715D"/>
    <w:rsid w:val="00286FA1"/>
    <w:rsid w:val="002948D4"/>
    <w:rsid w:val="00297422"/>
    <w:rsid w:val="002A3934"/>
    <w:rsid w:val="002A3C63"/>
    <w:rsid w:val="002A3D3E"/>
    <w:rsid w:val="002A5D06"/>
    <w:rsid w:val="002A6FF8"/>
    <w:rsid w:val="002B5D64"/>
    <w:rsid w:val="002B6ACF"/>
    <w:rsid w:val="002B6D46"/>
    <w:rsid w:val="002B7425"/>
    <w:rsid w:val="002B7850"/>
    <w:rsid w:val="002B7947"/>
    <w:rsid w:val="002C7B9F"/>
    <w:rsid w:val="002D302F"/>
    <w:rsid w:val="002D3A8B"/>
    <w:rsid w:val="002D3AA8"/>
    <w:rsid w:val="002D47C5"/>
    <w:rsid w:val="002D59A3"/>
    <w:rsid w:val="002D7AB2"/>
    <w:rsid w:val="002E22E8"/>
    <w:rsid w:val="002E2D79"/>
    <w:rsid w:val="002F62C0"/>
    <w:rsid w:val="003023C5"/>
    <w:rsid w:val="0030241E"/>
    <w:rsid w:val="0030435D"/>
    <w:rsid w:val="0031226A"/>
    <w:rsid w:val="00313639"/>
    <w:rsid w:val="0031662E"/>
    <w:rsid w:val="00316DB8"/>
    <w:rsid w:val="003176C9"/>
    <w:rsid w:val="003259D4"/>
    <w:rsid w:val="00326882"/>
    <w:rsid w:val="00327BE0"/>
    <w:rsid w:val="0033028C"/>
    <w:rsid w:val="00330636"/>
    <w:rsid w:val="00332BCA"/>
    <w:rsid w:val="0033379D"/>
    <w:rsid w:val="00335224"/>
    <w:rsid w:val="003371E4"/>
    <w:rsid w:val="003375B0"/>
    <w:rsid w:val="00337783"/>
    <w:rsid w:val="00343F2B"/>
    <w:rsid w:val="00346412"/>
    <w:rsid w:val="00347DBD"/>
    <w:rsid w:val="00350D2D"/>
    <w:rsid w:val="0035293F"/>
    <w:rsid w:val="00356FE2"/>
    <w:rsid w:val="003571A7"/>
    <w:rsid w:val="00357337"/>
    <w:rsid w:val="00357649"/>
    <w:rsid w:val="003610F3"/>
    <w:rsid w:val="00362106"/>
    <w:rsid w:val="00363829"/>
    <w:rsid w:val="00363E57"/>
    <w:rsid w:val="00366CB1"/>
    <w:rsid w:val="003704A0"/>
    <w:rsid w:val="00374C47"/>
    <w:rsid w:val="00375AFE"/>
    <w:rsid w:val="00391EB0"/>
    <w:rsid w:val="00393A74"/>
    <w:rsid w:val="003964AD"/>
    <w:rsid w:val="003A2038"/>
    <w:rsid w:val="003A36AA"/>
    <w:rsid w:val="003A6C52"/>
    <w:rsid w:val="003B2898"/>
    <w:rsid w:val="003B5A83"/>
    <w:rsid w:val="003C2780"/>
    <w:rsid w:val="003C2EFC"/>
    <w:rsid w:val="003C5A5A"/>
    <w:rsid w:val="003C61D5"/>
    <w:rsid w:val="003C693C"/>
    <w:rsid w:val="003D0D40"/>
    <w:rsid w:val="003D517C"/>
    <w:rsid w:val="003D5ED5"/>
    <w:rsid w:val="003E024B"/>
    <w:rsid w:val="003E2A48"/>
    <w:rsid w:val="003E627A"/>
    <w:rsid w:val="003E62DD"/>
    <w:rsid w:val="003F05B9"/>
    <w:rsid w:val="003F155C"/>
    <w:rsid w:val="003F1DCE"/>
    <w:rsid w:val="0040313F"/>
    <w:rsid w:val="00413AF4"/>
    <w:rsid w:val="00413F76"/>
    <w:rsid w:val="0041669C"/>
    <w:rsid w:val="00425DA3"/>
    <w:rsid w:val="00431EF9"/>
    <w:rsid w:val="004379AD"/>
    <w:rsid w:val="00440D2E"/>
    <w:rsid w:val="00443366"/>
    <w:rsid w:val="004442C9"/>
    <w:rsid w:val="004466BB"/>
    <w:rsid w:val="00451187"/>
    <w:rsid w:val="00451AED"/>
    <w:rsid w:val="00452806"/>
    <w:rsid w:val="0046043B"/>
    <w:rsid w:val="00462BBE"/>
    <w:rsid w:val="00462DE6"/>
    <w:rsid w:val="00470546"/>
    <w:rsid w:val="00471D81"/>
    <w:rsid w:val="00472941"/>
    <w:rsid w:val="00474261"/>
    <w:rsid w:val="00476F98"/>
    <w:rsid w:val="0048061D"/>
    <w:rsid w:val="0048349D"/>
    <w:rsid w:val="0049508B"/>
    <w:rsid w:val="004960DF"/>
    <w:rsid w:val="004A12F5"/>
    <w:rsid w:val="004A2185"/>
    <w:rsid w:val="004A2AD6"/>
    <w:rsid w:val="004A4E90"/>
    <w:rsid w:val="004A4EEE"/>
    <w:rsid w:val="004A7CAF"/>
    <w:rsid w:val="004B140D"/>
    <w:rsid w:val="004B28DA"/>
    <w:rsid w:val="004B3DBB"/>
    <w:rsid w:val="004B54B1"/>
    <w:rsid w:val="004B70B8"/>
    <w:rsid w:val="004B7C95"/>
    <w:rsid w:val="004C75DC"/>
    <w:rsid w:val="004D19F6"/>
    <w:rsid w:val="004E34BB"/>
    <w:rsid w:val="004E3532"/>
    <w:rsid w:val="004F72EB"/>
    <w:rsid w:val="00505788"/>
    <w:rsid w:val="00506982"/>
    <w:rsid w:val="00510529"/>
    <w:rsid w:val="005203D4"/>
    <w:rsid w:val="005211D5"/>
    <w:rsid w:val="00531FB6"/>
    <w:rsid w:val="00535EC7"/>
    <w:rsid w:val="00544CDE"/>
    <w:rsid w:val="005470DB"/>
    <w:rsid w:val="00554559"/>
    <w:rsid w:val="00555C49"/>
    <w:rsid w:val="005632E9"/>
    <w:rsid w:val="00564FE9"/>
    <w:rsid w:val="00570BA2"/>
    <w:rsid w:val="005712BD"/>
    <w:rsid w:val="00571AAD"/>
    <w:rsid w:val="005779CC"/>
    <w:rsid w:val="00577D66"/>
    <w:rsid w:val="005816E4"/>
    <w:rsid w:val="00582E98"/>
    <w:rsid w:val="00583B1E"/>
    <w:rsid w:val="00586CF1"/>
    <w:rsid w:val="005930BE"/>
    <w:rsid w:val="005947AF"/>
    <w:rsid w:val="005955B5"/>
    <w:rsid w:val="00595D3E"/>
    <w:rsid w:val="005A1300"/>
    <w:rsid w:val="005A33CB"/>
    <w:rsid w:val="005B2B0F"/>
    <w:rsid w:val="005B5B15"/>
    <w:rsid w:val="005B748E"/>
    <w:rsid w:val="005B7D40"/>
    <w:rsid w:val="005C3986"/>
    <w:rsid w:val="005D06EA"/>
    <w:rsid w:val="005D16F0"/>
    <w:rsid w:val="005D2240"/>
    <w:rsid w:val="005D7BD4"/>
    <w:rsid w:val="005E4DA6"/>
    <w:rsid w:val="005E6AD6"/>
    <w:rsid w:val="005F68C8"/>
    <w:rsid w:val="0060109B"/>
    <w:rsid w:val="0060172F"/>
    <w:rsid w:val="006017C3"/>
    <w:rsid w:val="00603334"/>
    <w:rsid w:val="00604532"/>
    <w:rsid w:val="00606604"/>
    <w:rsid w:val="0061153A"/>
    <w:rsid w:val="00611A65"/>
    <w:rsid w:val="006201E8"/>
    <w:rsid w:val="006205C2"/>
    <w:rsid w:val="006247EB"/>
    <w:rsid w:val="00626F96"/>
    <w:rsid w:val="0063338D"/>
    <w:rsid w:val="00634DA3"/>
    <w:rsid w:val="00640202"/>
    <w:rsid w:val="0064183F"/>
    <w:rsid w:val="006423C3"/>
    <w:rsid w:val="00642A71"/>
    <w:rsid w:val="006447A0"/>
    <w:rsid w:val="006471C1"/>
    <w:rsid w:val="006517C6"/>
    <w:rsid w:val="006518BD"/>
    <w:rsid w:val="00653AFA"/>
    <w:rsid w:val="00655319"/>
    <w:rsid w:val="00656F3B"/>
    <w:rsid w:val="00657108"/>
    <w:rsid w:val="00666331"/>
    <w:rsid w:val="0067358B"/>
    <w:rsid w:val="00677E51"/>
    <w:rsid w:val="00684620"/>
    <w:rsid w:val="006857EE"/>
    <w:rsid w:val="00686EA5"/>
    <w:rsid w:val="00692CE6"/>
    <w:rsid w:val="00693F09"/>
    <w:rsid w:val="00696E90"/>
    <w:rsid w:val="006A4360"/>
    <w:rsid w:val="006A51A9"/>
    <w:rsid w:val="006D2913"/>
    <w:rsid w:val="006D29C9"/>
    <w:rsid w:val="006D2BB4"/>
    <w:rsid w:val="006D6E6A"/>
    <w:rsid w:val="006E15D5"/>
    <w:rsid w:val="006E3B0D"/>
    <w:rsid w:val="006F1394"/>
    <w:rsid w:val="006F5867"/>
    <w:rsid w:val="00700E9C"/>
    <w:rsid w:val="00701C41"/>
    <w:rsid w:val="00701CB5"/>
    <w:rsid w:val="00702E3E"/>
    <w:rsid w:val="00703F77"/>
    <w:rsid w:val="007054F5"/>
    <w:rsid w:val="00722AF9"/>
    <w:rsid w:val="00723BD1"/>
    <w:rsid w:val="00725349"/>
    <w:rsid w:val="00725595"/>
    <w:rsid w:val="0072628F"/>
    <w:rsid w:val="00727EAE"/>
    <w:rsid w:val="00731BA8"/>
    <w:rsid w:val="007342B8"/>
    <w:rsid w:val="00740DAB"/>
    <w:rsid w:val="00747169"/>
    <w:rsid w:val="007477F0"/>
    <w:rsid w:val="00747FBB"/>
    <w:rsid w:val="00750DF0"/>
    <w:rsid w:val="0075256F"/>
    <w:rsid w:val="007536C0"/>
    <w:rsid w:val="007659F7"/>
    <w:rsid w:val="00776CBC"/>
    <w:rsid w:val="007802D9"/>
    <w:rsid w:val="007826D8"/>
    <w:rsid w:val="0078596C"/>
    <w:rsid w:val="00785CD6"/>
    <w:rsid w:val="00795B82"/>
    <w:rsid w:val="007974D9"/>
    <w:rsid w:val="007A2BBC"/>
    <w:rsid w:val="007A773B"/>
    <w:rsid w:val="007A79D3"/>
    <w:rsid w:val="007B0CF2"/>
    <w:rsid w:val="007B0D4D"/>
    <w:rsid w:val="007B45F1"/>
    <w:rsid w:val="007B56F3"/>
    <w:rsid w:val="007B6C4A"/>
    <w:rsid w:val="007C0CD1"/>
    <w:rsid w:val="007C3214"/>
    <w:rsid w:val="007C4F7A"/>
    <w:rsid w:val="007D3A25"/>
    <w:rsid w:val="007E4166"/>
    <w:rsid w:val="007F0437"/>
    <w:rsid w:val="007F0BDA"/>
    <w:rsid w:val="0080029C"/>
    <w:rsid w:val="008015F0"/>
    <w:rsid w:val="008033AC"/>
    <w:rsid w:val="00804224"/>
    <w:rsid w:val="00804AC3"/>
    <w:rsid w:val="0080596B"/>
    <w:rsid w:val="00807D27"/>
    <w:rsid w:val="00810CB3"/>
    <w:rsid w:val="00836123"/>
    <w:rsid w:val="00840D8E"/>
    <w:rsid w:val="00840DB8"/>
    <w:rsid w:val="0084223F"/>
    <w:rsid w:val="00843951"/>
    <w:rsid w:val="00851605"/>
    <w:rsid w:val="00852C1D"/>
    <w:rsid w:val="0085765A"/>
    <w:rsid w:val="0086075F"/>
    <w:rsid w:val="00861A95"/>
    <w:rsid w:val="00862FBF"/>
    <w:rsid w:val="00864A23"/>
    <w:rsid w:val="00870A3A"/>
    <w:rsid w:val="00874372"/>
    <w:rsid w:val="0087477E"/>
    <w:rsid w:val="0087481D"/>
    <w:rsid w:val="008769D2"/>
    <w:rsid w:val="00877BE9"/>
    <w:rsid w:val="00892D3D"/>
    <w:rsid w:val="008A0D19"/>
    <w:rsid w:val="008A2D99"/>
    <w:rsid w:val="008A4357"/>
    <w:rsid w:val="008B63E4"/>
    <w:rsid w:val="008B6989"/>
    <w:rsid w:val="008C0135"/>
    <w:rsid w:val="008C01FD"/>
    <w:rsid w:val="008C2C27"/>
    <w:rsid w:val="008C302F"/>
    <w:rsid w:val="008D0BF7"/>
    <w:rsid w:val="008E28DF"/>
    <w:rsid w:val="008E668C"/>
    <w:rsid w:val="008F1DEF"/>
    <w:rsid w:val="008F5B20"/>
    <w:rsid w:val="008F6306"/>
    <w:rsid w:val="008F7A82"/>
    <w:rsid w:val="0090049C"/>
    <w:rsid w:val="00900A4E"/>
    <w:rsid w:val="0090202D"/>
    <w:rsid w:val="00905FE0"/>
    <w:rsid w:val="00916164"/>
    <w:rsid w:val="0092215B"/>
    <w:rsid w:val="009256FA"/>
    <w:rsid w:val="00926C9D"/>
    <w:rsid w:val="009276BB"/>
    <w:rsid w:val="00927F62"/>
    <w:rsid w:val="009313CC"/>
    <w:rsid w:val="00943289"/>
    <w:rsid w:val="00943985"/>
    <w:rsid w:val="009552F7"/>
    <w:rsid w:val="00955937"/>
    <w:rsid w:val="009577F9"/>
    <w:rsid w:val="00957DED"/>
    <w:rsid w:val="009605DE"/>
    <w:rsid w:val="009645DD"/>
    <w:rsid w:val="00971649"/>
    <w:rsid w:val="009731C6"/>
    <w:rsid w:val="00973775"/>
    <w:rsid w:val="009774D1"/>
    <w:rsid w:val="009842FF"/>
    <w:rsid w:val="0098577B"/>
    <w:rsid w:val="00985931"/>
    <w:rsid w:val="00985C76"/>
    <w:rsid w:val="00993945"/>
    <w:rsid w:val="00993F8D"/>
    <w:rsid w:val="009947CC"/>
    <w:rsid w:val="009A1F22"/>
    <w:rsid w:val="009A2249"/>
    <w:rsid w:val="009A577B"/>
    <w:rsid w:val="009A69D1"/>
    <w:rsid w:val="009B387E"/>
    <w:rsid w:val="009B3BED"/>
    <w:rsid w:val="009B4320"/>
    <w:rsid w:val="009B5E33"/>
    <w:rsid w:val="009B5E82"/>
    <w:rsid w:val="009C1C16"/>
    <w:rsid w:val="009C2FF6"/>
    <w:rsid w:val="009D16FB"/>
    <w:rsid w:val="009D79A9"/>
    <w:rsid w:val="009E3E1B"/>
    <w:rsid w:val="009F02B3"/>
    <w:rsid w:val="009F5BC2"/>
    <w:rsid w:val="00A0094E"/>
    <w:rsid w:val="00A00D6E"/>
    <w:rsid w:val="00A0246A"/>
    <w:rsid w:val="00A02B8F"/>
    <w:rsid w:val="00A04A69"/>
    <w:rsid w:val="00A126AE"/>
    <w:rsid w:val="00A1499B"/>
    <w:rsid w:val="00A16A0B"/>
    <w:rsid w:val="00A20B28"/>
    <w:rsid w:val="00A21203"/>
    <w:rsid w:val="00A22170"/>
    <w:rsid w:val="00A2284B"/>
    <w:rsid w:val="00A23771"/>
    <w:rsid w:val="00A23B4D"/>
    <w:rsid w:val="00A243F5"/>
    <w:rsid w:val="00A25885"/>
    <w:rsid w:val="00A27646"/>
    <w:rsid w:val="00A3382B"/>
    <w:rsid w:val="00A34438"/>
    <w:rsid w:val="00A34E3D"/>
    <w:rsid w:val="00A35180"/>
    <w:rsid w:val="00A40D8C"/>
    <w:rsid w:val="00A41326"/>
    <w:rsid w:val="00A45D81"/>
    <w:rsid w:val="00A51286"/>
    <w:rsid w:val="00A518D6"/>
    <w:rsid w:val="00A53CC0"/>
    <w:rsid w:val="00A545C3"/>
    <w:rsid w:val="00A56E31"/>
    <w:rsid w:val="00A619ED"/>
    <w:rsid w:val="00A70013"/>
    <w:rsid w:val="00A73FD4"/>
    <w:rsid w:val="00A805D4"/>
    <w:rsid w:val="00A82D6F"/>
    <w:rsid w:val="00A954F8"/>
    <w:rsid w:val="00AA3797"/>
    <w:rsid w:val="00AA7359"/>
    <w:rsid w:val="00AB10CD"/>
    <w:rsid w:val="00AB39CC"/>
    <w:rsid w:val="00AB5628"/>
    <w:rsid w:val="00AB57B4"/>
    <w:rsid w:val="00AB7D4D"/>
    <w:rsid w:val="00AC07F3"/>
    <w:rsid w:val="00AC08FD"/>
    <w:rsid w:val="00AC1FF0"/>
    <w:rsid w:val="00AC2380"/>
    <w:rsid w:val="00AE5235"/>
    <w:rsid w:val="00AE6CD4"/>
    <w:rsid w:val="00AF5A52"/>
    <w:rsid w:val="00AF6860"/>
    <w:rsid w:val="00AF6E66"/>
    <w:rsid w:val="00AF7ED0"/>
    <w:rsid w:val="00B00D94"/>
    <w:rsid w:val="00B04886"/>
    <w:rsid w:val="00B057CF"/>
    <w:rsid w:val="00B10B7D"/>
    <w:rsid w:val="00B11160"/>
    <w:rsid w:val="00B171D3"/>
    <w:rsid w:val="00B20B27"/>
    <w:rsid w:val="00B3473D"/>
    <w:rsid w:val="00B36EEC"/>
    <w:rsid w:val="00B42D61"/>
    <w:rsid w:val="00B52BB3"/>
    <w:rsid w:val="00B56388"/>
    <w:rsid w:val="00B56ED0"/>
    <w:rsid w:val="00B62D29"/>
    <w:rsid w:val="00B64FA5"/>
    <w:rsid w:val="00B72571"/>
    <w:rsid w:val="00B76CC2"/>
    <w:rsid w:val="00B76F4A"/>
    <w:rsid w:val="00B776BD"/>
    <w:rsid w:val="00B82AC5"/>
    <w:rsid w:val="00B82C83"/>
    <w:rsid w:val="00B84205"/>
    <w:rsid w:val="00B84460"/>
    <w:rsid w:val="00B914A8"/>
    <w:rsid w:val="00B9184E"/>
    <w:rsid w:val="00B97D72"/>
    <w:rsid w:val="00BA04A0"/>
    <w:rsid w:val="00BA13BA"/>
    <w:rsid w:val="00BA77C7"/>
    <w:rsid w:val="00BB4E06"/>
    <w:rsid w:val="00BB585C"/>
    <w:rsid w:val="00BC325C"/>
    <w:rsid w:val="00BE3531"/>
    <w:rsid w:val="00BE4DE7"/>
    <w:rsid w:val="00BF5584"/>
    <w:rsid w:val="00BF7A5D"/>
    <w:rsid w:val="00C0063D"/>
    <w:rsid w:val="00C037DC"/>
    <w:rsid w:val="00C05962"/>
    <w:rsid w:val="00C13947"/>
    <w:rsid w:val="00C15928"/>
    <w:rsid w:val="00C16F85"/>
    <w:rsid w:val="00C2044E"/>
    <w:rsid w:val="00C2087E"/>
    <w:rsid w:val="00C2375E"/>
    <w:rsid w:val="00C23AA9"/>
    <w:rsid w:val="00C23F82"/>
    <w:rsid w:val="00C30456"/>
    <w:rsid w:val="00C33D7D"/>
    <w:rsid w:val="00C361E1"/>
    <w:rsid w:val="00C40300"/>
    <w:rsid w:val="00C500EC"/>
    <w:rsid w:val="00C5077F"/>
    <w:rsid w:val="00C546EB"/>
    <w:rsid w:val="00C559AC"/>
    <w:rsid w:val="00C63FA2"/>
    <w:rsid w:val="00C6411B"/>
    <w:rsid w:val="00C643A6"/>
    <w:rsid w:val="00C67E2B"/>
    <w:rsid w:val="00C83842"/>
    <w:rsid w:val="00C840B7"/>
    <w:rsid w:val="00C8519D"/>
    <w:rsid w:val="00C8651E"/>
    <w:rsid w:val="00C86709"/>
    <w:rsid w:val="00C8730A"/>
    <w:rsid w:val="00C9423D"/>
    <w:rsid w:val="00CA28B7"/>
    <w:rsid w:val="00CA7B9E"/>
    <w:rsid w:val="00CB4EC7"/>
    <w:rsid w:val="00CB509E"/>
    <w:rsid w:val="00CC5A5E"/>
    <w:rsid w:val="00CC6640"/>
    <w:rsid w:val="00CD370E"/>
    <w:rsid w:val="00CD3A2F"/>
    <w:rsid w:val="00CD4EDF"/>
    <w:rsid w:val="00CE0E5F"/>
    <w:rsid w:val="00CE1148"/>
    <w:rsid w:val="00CE12D2"/>
    <w:rsid w:val="00CE1630"/>
    <w:rsid w:val="00CE579A"/>
    <w:rsid w:val="00D0070F"/>
    <w:rsid w:val="00D043F2"/>
    <w:rsid w:val="00D067DC"/>
    <w:rsid w:val="00D06A74"/>
    <w:rsid w:val="00D07C28"/>
    <w:rsid w:val="00D11468"/>
    <w:rsid w:val="00D11DA2"/>
    <w:rsid w:val="00D12BC7"/>
    <w:rsid w:val="00D13C15"/>
    <w:rsid w:val="00D228A2"/>
    <w:rsid w:val="00D30474"/>
    <w:rsid w:val="00D40A05"/>
    <w:rsid w:val="00D40ECF"/>
    <w:rsid w:val="00D41400"/>
    <w:rsid w:val="00D43A41"/>
    <w:rsid w:val="00D471F5"/>
    <w:rsid w:val="00D47279"/>
    <w:rsid w:val="00D4796D"/>
    <w:rsid w:val="00D51926"/>
    <w:rsid w:val="00D541E2"/>
    <w:rsid w:val="00D564C2"/>
    <w:rsid w:val="00D56E93"/>
    <w:rsid w:val="00D722D5"/>
    <w:rsid w:val="00D7381A"/>
    <w:rsid w:val="00D842B9"/>
    <w:rsid w:val="00D85575"/>
    <w:rsid w:val="00D87842"/>
    <w:rsid w:val="00D955B0"/>
    <w:rsid w:val="00D974F1"/>
    <w:rsid w:val="00DA38BF"/>
    <w:rsid w:val="00DA3BD3"/>
    <w:rsid w:val="00DA3E5D"/>
    <w:rsid w:val="00DA4DC7"/>
    <w:rsid w:val="00DB5223"/>
    <w:rsid w:val="00DB5882"/>
    <w:rsid w:val="00DB6CFB"/>
    <w:rsid w:val="00DC48DC"/>
    <w:rsid w:val="00DC75B7"/>
    <w:rsid w:val="00DE1B8E"/>
    <w:rsid w:val="00DE3D13"/>
    <w:rsid w:val="00DE483C"/>
    <w:rsid w:val="00DE65FB"/>
    <w:rsid w:val="00E125A6"/>
    <w:rsid w:val="00E1372C"/>
    <w:rsid w:val="00E24F75"/>
    <w:rsid w:val="00E2591B"/>
    <w:rsid w:val="00E25A62"/>
    <w:rsid w:val="00E30077"/>
    <w:rsid w:val="00E4086D"/>
    <w:rsid w:val="00E42283"/>
    <w:rsid w:val="00E424CB"/>
    <w:rsid w:val="00E43CBC"/>
    <w:rsid w:val="00E43D1B"/>
    <w:rsid w:val="00E44E76"/>
    <w:rsid w:val="00E46AAD"/>
    <w:rsid w:val="00E47429"/>
    <w:rsid w:val="00E47E4A"/>
    <w:rsid w:val="00E50864"/>
    <w:rsid w:val="00E5224E"/>
    <w:rsid w:val="00E53439"/>
    <w:rsid w:val="00E540AF"/>
    <w:rsid w:val="00E7247E"/>
    <w:rsid w:val="00E77F1B"/>
    <w:rsid w:val="00E83FAA"/>
    <w:rsid w:val="00E87553"/>
    <w:rsid w:val="00E94B36"/>
    <w:rsid w:val="00E978D0"/>
    <w:rsid w:val="00EA081F"/>
    <w:rsid w:val="00EA6904"/>
    <w:rsid w:val="00EB087E"/>
    <w:rsid w:val="00EB41DB"/>
    <w:rsid w:val="00EB5B00"/>
    <w:rsid w:val="00EB62FC"/>
    <w:rsid w:val="00EB7944"/>
    <w:rsid w:val="00EC3EBE"/>
    <w:rsid w:val="00EC410C"/>
    <w:rsid w:val="00EC7119"/>
    <w:rsid w:val="00ED02F7"/>
    <w:rsid w:val="00ED1E61"/>
    <w:rsid w:val="00ED6D53"/>
    <w:rsid w:val="00EE115C"/>
    <w:rsid w:val="00EE368D"/>
    <w:rsid w:val="00EE5E2D"/>
    <w:rsid w:val="00EE71DE"/>
    <w:rsid w:val="00EE7EA5"/>
    <w:rsid w:val="00EF1FBB"/>
    <w:rsid w:val="00EF45D2"/>
    <w:rsid w:val="00F02C58"/>
    <w:rsid w:val="00F15AFB"/>
    <w:rsid w:val="00F16602"/>
    <w:rsid w:val="00F23888"/>
    <w:rsid w:val="00F255B1"/>
    <w:rsid w:val="00F274E7"/>
    <w:rsid w:val="00F275E6"/>
    <w:rsid w:val="00F37039"/>
    <w:rsid w:val="00F37E00"/>
    <w:rsid w:val="00F37F69"/>
    <w:rsid w:val="00F37FB8"/>
    <w:rsid w:val="00F42346"/>
    <w:rsid w:val="00F42938"/>
    <w:rsid w:val="00F447BE"/>
    <w:rsid w:val="00F45BDD"/>
    <w:rsid w:val="00F46FF7"/>
    <w:rsid w:val="00F473ED"/>
    <w:rsid w:val="00F56728"/>
    <w:rsid w:val="00F614F1"/>
    <w:rsid w:val="00F61668"/>
    <w:rsid w:val="00F61F16"/>
    <w:rsid w:val="00F62D44"/>
    <w:rsid w:val="00F63EBA"/>
    <w:rsid w:val="00F65D86"/>
    <w:rsid w:val="00F714D0"/>
    <w:rsid w:val="00F7151C"/>
    <w:rsid w:val="00F71A59"/>
    <w:rsid w:val="00F71FF8"/>
    <w:rsid w:val="00F738B3"/>
    <w:rsid w:val="00F7570C"/>
    <w:rsid w:val="00F81793"/>
    <w:rsid w:val="00F85318"/>
    <w:rsid w:val="00FA0CF3"/>
    <w:rsid w:val="00FA30C6"/>
    <w:rsid w:val="00FB3050"/>
    <w:rsid w:val="00FB5224"/>
    <w:rsid w:val="00FB713A"/>
    <w:rsid w:val="00FC0161"/>
    <w:rsid w:val="00FC74FB"/>
    <w:rsid w:val="00FC76AE"/>
    <w:rsid w:val="00FC7CC8"/>
    <w:rsid w:val="00FD0266"/>
    <w:rsid w:val="00FD5062"/>
    <w:rsid w:val="00FD54C6"/>
    <w:rsid w:val="00FD7370"/>
    <w:rsid w:val="00FD781B"/>
    <w:rsid w:val="00FE2124"/>
    <w:rsid w:val="00FE360F"/>
    <w:rsid w:val="00FE49D3"/>
    <w:rsid w:val="00FE5705"/>
    <w:rsid w:val="00FE7485"/>
    <w:rsid w:val="08F4ADA7"/>
    <w:rsid w:val="0E83B15B"/>
    <w:rsid w:val="1708D092"/>
    <w:rsid w:val="1D1D2E21"/>
    <w:rsid w:val="1E23EDEC"/>
    <w:rsid w:val="28207304"/>
    <w:rsid w:val="2A3E6923"/>
    <w:rsid w:val="327E3199"/>
    <w:rsid w:val="3366094E"/>
    <w:rsid w:val="37DA222E"/>
    <w:rsid w:val="3ECE0DB9"/>
    <w:rsid w:val="3F2D4D23"/>
    <w:rsid w:val="44D28E42"/>
    <w:rsid w:val="45742FA3"/>
    <w:rsid w:val="459C6C36"/>
    <w:rsid w:val="471DD50B"/>
    <w:rsid w:val="4AF3BA79"/>
    <w:rsid w:val="4C9CA5AE"/>
    <w:rsid w:val="4E5A5A4A"/>
    <w:rsid w:val="5061021D"/>
    <w:rsid w:val="507BDA79"/>
    <w:rsid w:val="58B86BFD"/>
    <w:rsid w:val="5BB62CE0"/>
    <w:rsid w:val="5EE202D0"/>
    <w:rsid w:val="64420E2D"/>
    <w:rsid w:val="69D576B9"/>
    <w:rsid w:val="6CD82659"/>
    <w:rsid w:val="798B7EFA"/>
    <w:rsid w:val="7CB7B504"/>
    <w:rsid w:val="7D2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C2ED"/>
  <w15:chartTrackingRefBased/>
  <w15:docId w15:val="{0AFC2F06-0D22-4FB7-97BA-7E043CDD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B1E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EC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4EC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4EC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4EC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4EC7"/>
    <w:rPr>
      <w:color w:val="0000FF"/>
      <w:u w:val="single"/>
    </w:rPr>
  </w:style>
  <w:style w:type="table" w:styleId="TableGrid">
    <w:name w:val="Table Grid"/>
    <w:basedOn w:val="TableNormal"/>
    <w:uiPriority w:val="39"/>
    <w:rsid w:val="0010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2FB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5C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5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2AF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44C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544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B69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69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693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388"/>
  </w:style>
  <w:style w:type="paragraph" w:styleId="Footer">
    <w:name w:val="footer"/>
    <w:basedOn w:val="Normal"/>
    <w:link w:val="FooterChar"/>
    <w:uiPriority w:val="99"/>
    <w:unhideWhenUsed/>
    <w:rsid w:val="00B56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388"/>
  </w:style>
  <w:style w:type="paragraph" w:styleId="BalloonText">
    <w:name w:val="Balloon Text"/>
    <w:basedOn w:val="Normal"/>
    <w:link w:val="BalloonTextChar"/>
    <w:uiPriority w:val="99"/>
    <w:semiHidden/>
    <w:unhideWhenUsed/>
    <w:rsid w:val="00AB5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B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D517C"/>
  </w:style>
  <w:style w:type="character" w:styleId="UnresolvedMention">
    <w:name w:val="Unresolved Mention"/>
    <w:basedOn w:val="DefaultParagraphFont"/>
    <w:uiPriority w:val="99"/>
    <w:semiHidden/>
    <w:unhideWhenUsed/>
    <w:rsid w:val="004A12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2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GridTable4">
    <w:name w:val="Grid Table 4"/>
    <w:basedOn w:val="TableNormal"/>
    <w:uiPriority w:val="49"/>
    <w:rsid w:val="004834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834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D6E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6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8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nijianmo.github.io/amazon/index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Obe</b:Tag>
    <b:SourceType>InternetSite</b:SourceType>
    <b:Guid>{A6E18C94-9DF5-4843-B52F-D99A5400F2A9}</b:Guid>
    <b:Author>
      <b:Author>
        <b:NameList>
          <b:Person>
            <b:Last>Oberlo</b:Last>
          </b:Person>
        </b:NameList>
      </b:Author>
    </b:Author>
    <b:Title>Find out How Many People Shop Online in 2020</b:Title>
    <b:URL>https://www.oberlo.com/statistics/how-many-people-shop-online</b:URL>
    <b:RefOrder>1</b:RefOrder>
  </b:Source>
  <b:Source>
    <b:Tag>Kno13</b:Tag>
    <b:SourceType>InternetSite</b:SourceType>
    <b:Guid>{9A3D9DE5-11C7-41D0-8810-B4AEFA47F914}</b:Guid>
    <b:Author>
      <b:Author>
        <b:NameList>
          <b:Person>
            <b:Last>Knowledge@Wharton</b:Last>
          </b:Person>
        </b:NameList>
      </b:Author>
    </b:Author>
    <b:Title>Online Shopping Choices: Less Is Sometimes Better Than More</b:Title>
    <b:ProductionCompany>Wharton University of Pennsylvania</b:ProductionCompany>
    <b:Year>2013</b:Year>
    <b:Month>Dec</b:Month>
    <b:Day>17</b:Day>
    <b:URL>https://knowledge.wharton.upenn.edu/article/online-shopping-choices-less-sometimes-better/</b:URL>
    <b:RefOrder>7</b:RefOrder>
  </b:Source>
  <b:Source>
    <b:Tag>The18</b:Tag>
    <b:SourceType>InternetSite</b:SourceType>
    <b:Guid>{FE19CC42-5B7A-4C84-AE62-CD353D8E21C3}</b:Guid>
    <b:Title>The growth of e-commerce means more choice and better deals</b:Title>
    <b:ProductionCompany>The National</b:ProductionCompany>
    <b:Year>2018</b:Year>
    <b:Month>Jan</b:Month>
    <b:Day>2</b:Day>
    <b:URL>https://www.thenational.ae/opinion/editorial/the-growth-of-e-commerce-means-more-choice-and-better-deals-1.692313</b:URL>
    <b:RefOrder>2</b:RefOrder>
  </b:Source>
  <b:Source>
    <b:Tag>Bar04</b:Tag>
    <b:SourceType>Book</b:SourceType>
    <b:Guid>{2F76558D-D809-4767-8D0B-C29D8E60B936}</b:Guid>
    <b:Title>The paradox of choice : why more is less</b:Title>
    <b:Year>2004</b:Year>
    <b:Author>
      <b:Author>
        <b:NameList>
          <b:Person>
            <b:Last>Schwartz</b:Last>
            <b:First>Barry</b:First>
          </b:Person>
        </b:NameList>
      </b:Author>
    </b:Author>
    <b:City>New York</b:City>
    <b:Publisher>Ecco</b:Publisher>
    <b:RefOrder>5</b:RefOrder>
  </b:Source>
  <b:Source>
    <b:Tag>Reb19</b:Tag>
    <b:SourceType>InternetSite</b:SourceType>
    <b:Guid>{AFFDA2F7-19E5-499B-A6BB-7EAA2F947E7D}</b:Guid>
    <b:Title>Lost in translation: The dangers of marketing jargon</b:Title>
    <b:Year>2019</b:Year>
    <b:Author>
      <b:Author>
        <b:NameList>
          <b:Person>
            <b:Last>Carter</b:Last>
            <b:First>Rebekah</b:First>
          </b:Person>
        </b:NameList>
      </b:Author>
    </b:Author>
    <b:ProductionCompany>Fabrik Brands</b:ProductionCompany>
    <b:Month>Aug</b:Month>
    <b:Day>1</b:Day>
    <b:URL>https://fabrikbrands.com/the-dangers-of-marketing-jargon/</b:URL>
    <b:RefOrder>3</b:RefOrder>
  </b:Source>
  <b:Source>
    <b:Tag>The19</b:Tag>
    <b:SourceType>InternetSite</b:SourceType>
    <b:Guid>{D2BCA956-A2CD-407A-8CF2-EF8FA161E5DD}</b:Guid>
    <b:Title>The biggest online marketplaces that you should know</b:Title>
    <b:ProductionCompany>IONOS</b:ProductionCompany>
    <b:Year>2019</b:Year>
    <b:Month>8</b:Month>
    <b:Day>6</b:Day>
    <b:URL>https://www.ionos.com/digitalguide/online-marketing/online-sales/the-biggest-online-marketplaces-that-you-should-know/</b:URL>
    <b:RefOrder>4</b:RefOrder>
  </b:Source>
  <b:Source>
    <b:Tag>Lye00</b:Tag>
    <b:SourceType>JournalArticle</b:SourceType>
    <b:Guid>{43F8C419-CB4A-48E0-BEC7-531D3EF6C3DC}</b:Guid>
    <b:Author>
      <b:Author>
        <b:NameList>
          <b:Person>
            <b:Last>Lyengar S</b:Last>
            <b:First>Lepper</b:First>
            <b:Middle>M</b:Middle>
          </b:Person>
        </b:NameList>
      </b:Author>
    </b:Author>
    <b:Title>When choice is demotivating: Can one desire too much of a good thing</b:Title>
    <b:Year>2000</b:Year>
    <b:JournalName>Journal of Personality and Social Psychology</b:JournalName>
    <b:Pages>995-1006</b:Pages>
    <b:Volume>79</b:Volume>
    <b:RefOrder>6</b:RefOrder>
  </b:Source>
  <b:Source>
    <b:Tag>NiJ18</b:Tag>
    <b:SourceType>InternetSite</b:SourceType>
    <b:Guid>{15B29ABF-EB8A-4E32-A6BC-93A1059063B8}</b:Guid>
    <b:Title>Amazon Review Data (2018)</b:Title>
    <b:Year>2018</b:Year>
    <b:URL>https://nijianmo.github.io/amazon/index.html</b:URL>
    <b:Author>
      <b:Author>
        <b:NameList>
          <b:Person>
            <b:Last>Ni</b:Last>
            <b:First>Jianmo</b:First>
          </b:Person>
        </b:NameList>
      </b:Author>
    </b:Author>
    <b:Publisher>UCSD</b:Publisher>
    <b:ProductionCompany>University of California San Diego (UCSD)</b:ProductionCompany>
    <b:RefOrder>9</b:RefOrder>
  </b:Source>
  <b:Source>
    <b:Tag>Ari19</b:Tag>
    <b:SourceType>InternetSite</b:SourceType>
    <b:Guid>{2C550B60-6E65-48C8-A1FE-E8DE3F568262}</b:Guid>
    <b:Author>
      <b:Author>
        <b:NameList>
          <b:Person>
            <b:Last>Intelligence</b:Last>
            <b:First>Arizton</b:First>
            <b:Middle>Advisory &amp;</b:Middle>
          </b:Person>
        </b:NameList>
      </b:Author>
    </b:Author>
    <b:Title>Global Earphones and Headphones Market to Reach Values of $36 Billion During the Period 2018−2024</b:Title>
    <b:ProductionCompany>PRNewswire</b:ProductionCompany>
    <b:Year>2019</b:Year>
    <b:Month>Feb</b:Month>
    <b:Day>14</b:Day>
    <b:URL>https://www.prnewswire.com/news-releases/global-earphones-and-headphones-market-to-reach-values-of-36-billion-during-the-period-20182024--market-research-by-arizton-300795642.html</b:URL>
    <b:RefOrder>8</b:RefOrder>
  </b:Source>
</b:Sources>
</file>

<file path=customXml/itemProps1.xml><?xml version="1.0" encoding="utf-8"?>
<ds:datastoreItem xmlns:ds="http://schemas.openxmlformats.org/officeDocument/2006/customXml" ds:itemID="{23F9A8FC-9010-4C29-9D89-6F5885F4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 Edmund</dc:creator>
  <cp:keywords/>
  <dc:description/>
  <cp:lastModifiedBy>Kwong Wei Leow</cp:lastModifiedBy>
  <cp:revision>6</cp:revision>
  <cp:lastPrinted>2020-01-31T07:11:00Z</cp:lastPrinted>
  <dcterms:created xsi:type="dcterms:W3CDTF">2020-01-31T04:53:00Z</dcterms:created>
  <dcterms:modified xsi:type="dcterms:W3CDTF">2020-01-31T07:11:00Z</dcterms:modified>
</cp:coreProperties>
</file>