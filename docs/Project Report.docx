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D6166" w14:textId="77777777" w:rsidR="00A56E31" w:rsidRDefault="00A56E31" w:rsidP="00527AD8">
      <w:pPr>
        <w:spacing w:after="0" w:line="240" w:lineRule="auto"/>
        <w:jc w:val="center"/>
        <w:rPr>
          <w:sz w:val="48"/>
          <w:szCs w:val="48"/>
        </w:rPr>
      </w:pPr>
    </w:p>
    <w:p w14:paraId="192CDD68" w14:textId="77777777" w:rsidR="00A20B28" w:rsidRDefault="00A20B28" w:rsidP="00527AD8">
      <w:pPr>
        <w:spacing w:after="0" w:line="240" w:lineRule="auto"/>
        <w:rPr>
          <w:sz w:val="52"/>
          <w:szCs w:val="52"/>
        </w:rPr>
      </w:pPr>
    </w:p>
    <w:p w14:paraId="076F836A" w14:textId="77777777" w:rsidR="00686E66" w:rsidRDefault="00686E66" w:rsidP="00527AD8">
      <w:pPr>
        <w:spacing w:line="240" w:lineRule="auto"/>
        <w:jc w:val="center"/>
        <w:rPr>
          <w:sz w:val="52"/>
          <w:szCs w:val="52"/>
        </w:rPr>
      </w:pPr>
      <w:proofErr w:type="spellStart"/>
      <w:r>
        <w:rPr>
          <w:sz w:val="52"/>
          <w:szCs w:val="52"/>
        </w:rPr>
        <w:t>ShopBot</w:t>
      </w:r>
      <w:proofErr w:type="spellEnd"/>
      <w:r>
        <w:rPr>
          <w:sz w:val="52"/>
          <w:szCs w:val="52"/>
        </w:rPr>
        <w:t xml:space="preserve"> </w:t>
      </w:r>
    </w:p>
    <w:p w14:paraId="68C00683" w14:textId="202A0787" w:rsidR="00A20B28" w:rsidRDefault="00686E66" w:rsidP="00527AD8">
      <w:pPr>
        <w:spacing w:line="240" w:lineRule="auto"/>
        <w:jc w:val="center"/>
        <w:rPr>
          <w:sz w:val="52"/>
          <w:szCs w:val="52"/>
        </w:rPr>
      </w:pPr>
      <w:r>
        <w:rPr>
          <w:sz w:val="52"/>
          <w:szCs w:val="52"/>
        </w:rPr>
        <w:t>for earphones and headphones</w:t>
      </w:r>
    </w:p>
    <w:p w14:paraId="36EA4EEA" w14:textId="77777777" w:rsidR="006201E8" w:rsidRPr="003375B0" w:rsidRDefault="006201E8" w:rsidP="00527AD8">
      <w:pPr>
        <w:spacing w:line="240" w:lineRule="auto"/>
        <w:jc w:val="center"/>
        <w:rPr>
          <w:sz w:val="32"/>
          <w:szCs w:val="32"/>
        </w:rPr>
      </w:pPr>
    </w:p>
    <w:p w14:paraId="7AF866DE" w14:textId="0872F9A1" w:rsidR="00A56E31" w:rsidRPr="00A20B28" w:rsidRDefault="00280522" w:rsidP="00527AD8">
      <w:pPr>
        <w:spacing w:after="0" w:line="240" w:lineRule="auto"/>
        <w:jc w:val="center"/>
        <w:rPr>
          <w:sz w:val="72"/>
          <w:szCs w:val="72"/>
        </w:rPr>
      </w:pPr>
      <w:r>
        <w:rPr>
          <w:sz w:val="72"/>
          <w:szCs w:val="72"/>
        </w:rPr>
        <w:t>Project Report</w:t>
      </w:r>
    </w:p>
    <w:p w14:paraId="268F4A50" w14:textId="5718DA4D" w:rsidR="00A56E31" w:rsidRDefault="00A56E31" w:rsidP="00527AD8">
      <w:pPr>
        <w:spacing w:line="240" w:lineRule="auto"/>
      </w:pPr>
    </w:p>
    <w:p w14:paraId="6F7B9A4E" w14:textId="77777777" w:rsidR="00AA3797" w:rsidRDefault="00AA3797" w:rsidP="00527AD8">
      <w:pPr>
        <w:spacing w:line="240" w:lineRule="auto"/>
      </w:pPr>
    </w:p>
    <w:p w14:paraId="2E7000B2" w14:textId="09DB957C" w:rsidR="00F71A59" w:rsidRDefault="00686E66" w:rsidP="00527AD8">
      <w:pPr>
        <w:spacing w:line="240" w:lineRule="auto"/>
        <w:jc w:val="center"/>
        <w:rPr>
          <w:b/>
          <w:bCs/>
        </w:rPr>
      </w:pPr>
      <w:r>
        <w:rPr>
          <w:noProof/>
        </w:rPr>
        <w:drawing>
          <wp:inline distT="0" distB="0" distL="0" distR="0" wp14:anchorId="0B4409A2" wp14:editId="431D2559">
            <wp:extent cx="2646000" cy="264600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46000" cy="2646000"/>
                    </a:xfrm>
                    <a:prstGeom prst="rect">
                      <a:avLst/>
                    </a:prstGeom>
                    <a:noFill/>
                    <a:ln>
                      <a:noFill/>
                    </a:ln>
                  </pic:spPr>
                </pic:pic>
              </a:graphicData>
            </a:graphic>
          </wp:inline>
        </w:drawing>
      </w:r>
    </w:p>
    <w:p w14:paraId="2FE70A43" w14:textId="10E15699" w:rsidR="00243483" w:rsidRDefault="00243483" w:rsidP="00527AD8">
      <w:pPr>
        <w:spacing w:line="240" w:lineRule="auto"/>
        <w:jc w:val="center"/>
        <w:rPr>
          <w:b/>
          <w:bCs/>
        </w:rPr>
      </w:pPr>
    </w:p>
    <w:p w14:paraId="7A594329" w14:textId="77777777" w:rsidR="00243483" w:rsidRDefault="00243483" w:rsidP="00527AD8">
      <w:pPr>
        <w:spacing w:line="240" w:lineRule="auto"/>
        <w:jc w:val="center"/>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1546"/>
      </w:tblGrid>
      <w:tr w:rsidR="00686E66" w:rsidRPr="00A20B28" w14:paraId="64621BB2" w14:textId="77777777" w:rsidTr="005D03BF">
        <w:trPr>
          <w:jc w:val="center"/>
        </w:trPr>
        <w:tc>
          <w:tcPr>
            <w:tcW w:w="0" w:type="auto"/>
            <w:gridSpan w:val="2"/>
            <w:tcBorders>
              <w:bottom w:val="single" w:sz="12" w:space="0" w:color="auto"/>
            </w:tcBorders>
          </w:tcPr>
          <w:p w14:paraId="1539C5B3" w14:textId="77777777" w:rsidR="00686E66" w:rsidRPr="00A20B28" w:rsidRDefault="00686E66" w:rsidP="00527AD8">
            <w:pPr>
              <w:jc w:val="center"/>
              <w:rPr>
                <w:b/>
                <w:bCs/>
                <w:sz w:val="28"/>
                <w:szCs w:val="28"/>
              </w:rPr>
            </w:pPr>
            <w:r>
              <w:rPr>
                <w:b/>
                <w:bCs/>
                <w:sz w:val="28"/>
                <w:szCs w:val="28"/>
              </w:rPr>
              <w:t>Team Members</w:t>
            </w:r>
          </w:p>
        </w:tc>
      </w:tr>
      <w:tr w:rsidR="00686E66" w:rsidRPr="00A20B28" w14:paraId="1279047A" w14:textId="77777777" w:rsidTr="005D03BF">
        <w:trPr>
          <w:jc w:val="center"/>
        </w:trPr>
        <w:tc>
          <w:tcPr>
            <w:tcW w:w="0" w:type="auto"/>
            <w:tcBorders>
              <w:top w:val="single" w:sz="12" w:space="0" w:color="auto"/>
            </w:tcBorders>
          </w:tcPr>
          <w:p w14:paraId="22CD7A4C" w14:textId="77777777" w:rsidR="00686E66" w:rsidRPr="00A20B28" w:rsidRDefault="00686E66" w:rsidP="00527AD8">
            <w:pPr>
              <w:rPr>
                <w:sz w:val="28"/>
                <w:szCs w:val="28"/>
              </w:rPr>
            </w:pPr>
            <w:r w:rsidRPr="00413F76">
              <w:rPr>
                <w:sz w:val="28"/>
                <w:szCs w:val="28"/>
              </w:rPr>
              <w:t>Shashank Nigam</w:t>
            </w:r>
          </w:p>
        </w:tc>
        <w:tc>
          <w:tcPr>
            <w:tcW w:w="0" w:type="auto"/>
            <w:tcBorders>
              <w:top w:val="single" w:sz="12" w:space="0" w:color="auto"/>
            </w:tcBorders>
          </w:tcPr>
          <w:p w14:paraId="3FD96809" w14:textId="77777777" w:rsidR="00686E66" w:rsidRPr="00A20B28" w:rsidRDefault="00686E66" w:rsidP="00527AD8">
            <w:pPr>
              <w:jc w:val="center"/>
              <w:rPr>
                <w:noProof/>
                <w:sz w:val="28"/>
                <w:szCs w:val="28"/>
              </w:rPr>
            </w:pPr>
            <w:r w:rsidRPr="5EE202D0">
              <w:rPr>
                <w:noProof/>
                <w:sz w:val="28"/>
                <w:szCs w:val="28"/>
              </w:rPr>
              <w:t>A0198469A</w:t>
            </w:r>
          </w:p>
        </w:tc>
      </w:tr>
      <w:tr w:rsidR="00686E66" w:rsidRPr="00A20B28" w14:paraId="1B0F2C7F" w14:textId="77777777" w:rsidTr="005D03BF">
        <w:trPr>
          <w:jc w:val="center"/>
        </w:trPr>
        <w:tc>
          <w:tcPr>
            <w:tcW w:w="0" w:type="auto"/>
          </w:tcPr>
          <w:p w14:paraId="47AD82AE" w14:textId="77777777" w:rsidR="00686E66" w:rsidRPr="00A20B28" w:rsidRDefault="00686E66" w:rsidP="00527AD8">
            <w:pPr>
              <w:rPr>
                <w:noProof/>
                <w:sz w:val="28"/>
                <w:szCs w:val="28"/>
              </w:rPr>
            </w:pPr>
            <w:r w:rsidRPr="00413F76">
              <w:rPr>
                <w:noProof/>
                <w:sz w:val="28"/>
                <w:szCs w:val="28"/>
              </w:rPr>
              <w:t>Lin Wenqi</w:t>
            </w:r>
          </w:p>
        </w:tc>
        <w:tc>
          <w:tcPr>
            <w:tcW w:w="0" w:type="auto"/>
          </w:tcPr>
          <w:p w14:paraId="667B1630" w14:textId="77777777" w:rsidR="00686E66" w:rsidRPr="00A20B28" w:rsidRDefault="00686E66" w:rsidP="00527AD8">
            <w:pPr>
              <w:jc w:val="center"/>
              <w:rPr>
                <w:noProof/>
                <w:sz w:val="28"/>
                <w:szCs w:val="28"/>
              </w:rPr>
            </w:pPr>
            <w:r>
              <w:rPr>
                <w:sz w:val="28"/>
                <w:szCs w:val="28"/>
              </w:rPr>
              <w:t>A0198435R</w:t>
            </w:r>
          </w:p>
        </w:tc>
      </w:tr>
      <w:tr w:rsidR="00686E66" w:rsidRPr="00A20B28" w14:paraId="2458214A" w14:textId="77777777" w:rsidTr="005D03BF">
        <w:trPr>
          <w:jc w:val="center"/>
        </w:trPr>
        <w:tc>
          <w:tcPr>
            <w:tcW w:w="0" w:type="auto"/>
          </w:tcPr>
          <w:p w14:paraId="302ABDAF" w14:textId="77777777" w:rsidR="00686E66" w:rsidRPr="005470DB" w:rsidRDefault="00686E66" w:rsidP="00527AD8">
            <w:pPr>
              <w:rPr>
                <w:noProof/>
                <w:sz w:val="28"/>
                <w:szCs w:val="28"/>
              </w:rPr>
            </w:pPr>
            <w:r w:rsidRPr="005470DB">
              <w:rPr>
                <w:noProof/>
                <w:sz w:val="28"/>
                <w:szCs w:val="28"/>
              </w:rPr>
              <w:t xml:space="preserve">Ng Mei Ying </w:t>
            </w:r>
          </w:p>
        </w:tc>
        <w:tc>
          <w:tcPr>
            <w:tcW w:w="0" w:type="auto"/>
          </w:tcPr>
          <w:p w14:paraId="72BBA93B" w14:textId="77777777" w:rsidR="00686E66" w:rsidRPr="005470DB" w:rsidRDefault="00686E66" w:rsidP="00527AD8">
            <w:pPr>
              <w:jc w:val="center"/>
              <w:rPr>
                <w:noProof/>
                <w:sz w:val="28"/>
                <w:szCs w:val="28"/>
              </w:rPr>
            </w:pPr>
            <w:r w:rsidRPr="005470DB">
              <w:rPr>
                <w:noProof/>
                <w:sz w:val="28"/>
                <w:szCs w:val="28"/>
              </w:rPr>
              <w:t>A0198546L</w:t>
            </w:r>
          </w:p>
        </w:tc>
      </w:tr>
      <w:tr w:rsidR="00686E66" w:rsidRPr="00A20B28" w14:paraId="425D3C8E" w14:textId="77777777" w:rsidTr="005D03BF">
        <w:trPr>
          <w:jc w:val="center"/>
        </w:trPr>
        <w:tc>
          <w:tcPr>
            <w:tcW w:w="0" w:type="auto"/>
          </w:tcPr>
          <w:p w14:paraId="6401DA3D" w14:textId="77777777" w:rsidR="00686E66" w:rsidRPr="005470DB" w:rsidRDefault="00686E66" w:rsidP="00527AD8">
            <w:pPr>
              <w:rPr>
                <w:noProof/>
                <w:sz w:val="28"/>
                <w:szCs w:val="28"/>
              </w:rPr>
            </w:pPr>
            <w:r w:rsidRPr="00A20B28">
              <w:rPr>
                <w:noProof/>
                <w:sz w:val="28"/>
                <w:szCs w:val="28"/>
                <w:lang w:val="en-US" w:eastAsia="zh-CN"/>
              </w:rPr>
              <mc:AlternateContent>
                <mc:Choice Requires="wps">
                  <w:drawing>
                    <wp:anchor distT="0" distB="0" distL="114300" distR="114300" simplePos="0" relativeHeight="251665408" behindDoc="0" locked="0" layoutInCell="1" allowOverlap="1" wp14:anchorId="0DE8F37F" wp14:editId="3CD215CB">
                      <wp:simplePos x="0" y="0"/>
                      <wp:positionH relativeFrom="margin">
                        <wp:posOffset>2315845</wp:posOffset>
                      </wp:positionH>
                      <wp:positionV relativeFrom="paragraph">
                        <wp:posOffset>6383020</wp:posOffset>
                      </wp:positionV>
                      <wp:extent cx="2990850" cy="121285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2990850" cy="1212850"/>
                              </a:xfrm>
                              <a:prstGeom prst="rect">
                                <a:avLst/>
                              </a:prstGeom>
                              <a:solidFill>
                                <a:schemeClr val="lt1"/>
                              </a:solidFill>
                              <a:ln w="6350">
                                <a:solidFill>
                                  <a:prstClr val="black"/>
                                </a:solidFill>
                              </a:ln>
                            </wps:spPr>
                            <wps:txbx>
                              <w:txbxContent>
                                <w:p w14:paraId="2267BC0F" w14:textId="77777777" w:rsidR="006B6D72" w:rsidRDefault="006B6D72" w:rsidP="00686E66">
                                  <w:pPr>
                                    <w:jc w:val="center"/>
                                    <w:rPr>
                                      <w:ins w:id="0" w:author="Mei Ying Ng" w:date="2019-08-27T12:49:00Z"/>
                                      <w:b/>
                                      <w:u w:val="single"/>
                                    </w:rPr>
                                  </w:pPr>
                                  <w:proofErr w:type="gramStart"/>
                                  <w:r>
                                    <w:rPr>
                                      <w:b/>
                                      <w:u w:val="single"/>
                                    </w:rPr>
                                    <w:t>TE</w:t>
                                  </w:r>
                                  <w:r w:rsidRPr="00F01CCB">
                                    <w:rPr>
                                      <w:b/>
                                      <w:u w:val="single"/>
                                    </w:rPr>
                                    <w:t>AM  MEMBERS</w:t>
                                  </w:r>
                                  <w:proofErr w:type="gramEnd"/>
                                </w:p>
                                <w:p w14:paraId="00A659AE" w14:textId="77777777" w:rsidR="006B6D72" w:rsidRPr="00F01CCB" w:rsidRDefault="006B6D72" w:rsidP="00686E66">
                                  <w:pPr>
                                    <w:jc w:val="center"/>
                                    <w:rPr>
                                      <w:b/>
                                      <w:u w:val="single"/>
                                    </w:rPr>
                                  </w:pPr>
                                </w:p>
                                <w:p w14:paraId="08CB0D9B" w14:textId="77777777" w:rsidR="006B6D72" w:rsidRDefault="006B6D72" w:rsidP="00686E66">
                                  <w:r>
                                    <w:t>Edmund Leow Kwong Wei</w:t>
                                  </w:r>
                                  <w:r>
                                    <w:tab/>
                                  </w:r>
                                </w:p>
                                <w:p w14:paraId="70D598EC" w14:textId="77777777" w:rsidR="006B6D72" w:rsidRDefault="006B6D72" w:rsidP="00686E66">
                                  <w:r>
                                    <w:t xml:space="preserve">Ng Mei Ying </w:t>
                                  </w:r>
                                  <w:r>
                                    <w:tab/>
                                  </w:r>
                                  <w:r>
                                    <w:tab/>
                                  </w:r>
                                  <w:r>
                                    <w:tab/>
                                  </w:r>
                                </w:p>
                                <w:p w14:paraId="4D58821E" w14:textId="77777777" w:rsidR="006B6D72" w:rsidRDefault="006B6D72" w:rsidP="00686E66">
                                  <w:r>
                                    <w:t xml:space="preserve">Wilson Lum Kok Keong </w:t>
                                  </w:r>
                                  <w:r>
                                    <w:tab/>
                                  </w:r>
                                  <w:del w:id="1" w:author="Mei Ying Ng" w:date="2019-08-27T12:49:00Z">
                                    <w:r w:rsidDel="009E0935">
                                      <w:tab/>
                                    </w:r>
                                  </w:del>
                                  <w:r w:rsidRPr="00A0388C">
                                    <w:t>A0198478A</w:t>
                                  </w:r>
                                </w:p>
                                <w:p w14:paraId="57849C2D" w14:textId="77777777" w:rsidR="006B6D72" w:rsidRDefault="006B6D72" w:rsidP="00686E66"/>
                                <w:p w14:paraId="15685E0A" w14:textId="77777777" w:rsidR="006B6D72" w:rsidRDefault="006B6D72" w:rsidP="00686E66"/>
                                <w:p w14:paraId="5FEC6A7E" w14:textId="77777777" w:rsidR="006B6D72" w:rsidRDefault="006B6D72" w:rsidP="00686E66"/>
                                <w:p w14:paraId="0BBE3AD8" w14:textId="77777777" w:rsidR="006B6D72" w:rsidRDefault="006B6D72" w:rsidP="00686E66">
                                  <w:r>
                                    <w:t>M A S T E R O F TECH N O L O G Y</w:t>
                                  </w:r>
                                </w:p>
                                <w:p w14:paraId="1BE4267F" w14:textId="77777777" w:rsidR="006B6D72" w:rsidRDefault="006B6D72" w:rsidP="00686E66">
                                  <w:r>
                                    <w:t>P R O J E C T R E P O RT</w:t>
                                  </w:r>
                                </w:p>
                                <w:p w14:paraId="1AA58831" w14:textId="77777777" w:rsidR="006B6D72" w:rsidRDefault="006B6D72" w:rsidP="00686E66">
                                  <w:r>
                                    <w:t xml:space="preserve"> </w:t>
                                  </w:r>
                                </w:p>
                                <w:p w14:paraId="5B66802A" w14:textId="77777777" w:rsidR="006B6D72" w:rsidRDefault="006B6D72" w:rsidP="00686E66">
                                  <w:r>
                                    <w:t>T E A M    M E M B E R S</w:t>
                                  </w:r>
                                </w:p>
                                <w:p w14:paraId="064FA639" w14:textId="77777777" w:rsidR="006B6D72" w:rsidRDefault="006B6D72" w:rsidP="00686E66">
                                  <w:r>
                                    <w:t>Edmund Leow Kwong Wei - 1</w:t>
                                  </w:r>
                                </w:p>
                                <w:p w14:paraId="38A89FD1" w14:textId="77777777" w:rsidR="006B6D72" w:rsidRDefault="006B6D72" w:rsidP="00686E66">
                                  <w:r>
                                    <w:t>Ng Mei Ying - 2</w:t>
                                  </w:r>
                                </w:p>
                                <w:p w14:paraId="3807D6DD" w14:textId="77777777" w:rsidR="006B6D72" w:rsidRDefault="006B6D72" w:rsidP="00686E66">
                                  <w:r>
                                    <w:t>Wilson Lum Kok Keong - 3</w:t>
                                  </w:r>
                                </w:p>
                                <w:p w14:paraId="1FCAB022" w14:textId="77777777" w:rsidR="006B6D72" w:rsidRDefault="006B6D72" w:rsidP="00686E66"/>
                                <w:p w14:paraId="3DD3C5A5" w14:textId="77777777" w:rsidR="006B6D72" w:rsidRDefault="006B6D72" w:rsidP="00686E66"/>
                                <w:p w14:paraId="005214C0" w14:textId="77777777" w:rsidR="006B6D72" w:rsidRDefault="006B6D72" w:rsidP="00686E66"/>
                                <w:p w14:paraId="67F2BA00" w14:textId="77777777" w:rsidR="006B6D72" w:rsidRDefault="006B6D72" w:rsidP="00686E66"/>
                                <w:p w14:paraId="65D6914D" w14:textId="77777777" w:rsidR="006B6D72" w:rsidRDefault="006B6D72" w:rsidP="00686E66">
                                  <w:r>
                                    <w:t>M A S T E R O F TECH N O L O G Y</w:t>
                                  </w:r>
                                </w:p>
                                <w:p w14:paraId="7391367F" w14:textId="77777777" w:rsidR="006B6D72" w:rsidRDefault="006B6D72" w:rsidP="00686E66">
                                  <w:r>
                                    <w:t>P R O J E C T R E P O RT</w:t>
                                  </w:r>
                                </w:p>
                                <w:p w14:paraId="24E4AC2F" w14:textId="77777777" w:rsidR="006B6D72" w:rsidRDefault="006B6D72" w:rsidP="00686E66">
                                  <w:r>
                                    <w:t xml:space="preserve"> </w:t>
                                  </w:r>
                                </w:p>
                                <w:p w14:paraId="73AE5F43" w14:textId="77777777" w:rsidR="006B6D72" w:rsidRDefault="006B6D72" w:rsidP="00686E66">
                                  <w:r>
                                    <w:t>T E A M    M E M B E R S</w:t>
                                  </w:r>
                                </w:p>
                                <w:p w14:paraId="03898587" w14:textId="77777777" w:rsidR="006B6D72" w:rsidRDefault="006B6D72" w:rsidP="00686E66">
                                  <w:r>
                                    <w:t>Edmund Leow Kwong Wei - 1</w:t>
                                  </w:r>
                                </w:p>
                                <w:p w14:paraId="4DD44D01" w14:textId="77777777" w:rsidR="006B6D72" w:rsidRDefault="006B6D72" w:rsidP="00686E66">
                                  <w:r>
                                    <w:t>Ng Mei Ying - 2</w:t>
                                  </w:r>
                                </w:p>
                                <w:p w14:paraId="649B0BB5" w14:textId="77777777" w:rsidR="006B6D72" w:rsidRDefault="006B6D72" w:rsidP="00686E66">
                                  <w:r>
                                    <w:t>Wilson Lum Kok Keong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E8F37F" id="_x0000_t202" coordsize="21600,21600" o:spt="202" path="m,l,21600r21600,l21600,xe">
                      <v:stroke joinstyle="miter"/>
                      <v:path gradientshapeok="t" o:connecttype="rect"/>
                    </v:shapetype>
                    <v:shape id="Text Box 30" o:spid="_x0000_s1026" type="#_x0000_t202" style="position:absolute;margin-left:182.35pt;margin-top:502.6pt;width:235.5pt;height:9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" fillcolor="white [3201]" strokeweight=".5pt">
                      <v:textbox>
                        <w:txbxContent>
                          <w:p w14:paraId="2267BC0F" w14:textId="77777777" w:rsidR="006B6D72" w:rsidRDefault="006B6D72" w:rsidP="00686E66">
                            <w:pPr>
                              <w:jc w:val="center"/>
                              <w:rPr>
                                <w:ins w:id="2" w:author="Mei Ying Ng" w:date="2019-08-27T12:49:00Z"/>
                                <w:b/>
                                <w:u w:val="single"/>
                              </w:rPr>
                            </w:pPr>
                            <w:proofErr w:type="gramStart"/>
                            <w:r>
                              <w:rPr>
                                <w:b/>
                                <w:u w:val="single"/>
                              </w:rPr>
                              <w:t>TE</w:t>
                            </w:r>
                            <w:r w:rsidRPr="00F01CCB">
                              <w:rPr>
                                <w:b/>
                                <w:u w:val="single"/>
                              </w:rPr>
                              <w:t>AM  MEMBERS</w:t>
                            </w:r>
                            <w:proofErr w:type="gramEnd"/>
                          </w:p>
                          <w:p w14:paraId="00A659AE" w14:textId="77777777" w:rsidR="006B6D72" w:rsidRPr="00F01CCB" w:rsidRDefault="006B6D72" w:rsidP="00686E66">
                            <w:pPr>
                              <w:jc w:val="center"/>
                              <w:rPr>
                                <w:b/>
                                <w:u w:val="single"/>
                              </w:rPr>
                            </w:pPr>
                          </w:p>
                          <w:p w14:paraId="08CB0D9B" w14:textId="77777777" w:rsidR="006B6D72" w:rsidRDefault="006B6D72" w:rsidP="00686E66">
                            <w:r>
                              <w:t>Edmund Leow Kwong Wei</w:t>
                            </w:r>
                            <w:r>
                              <w:tab/>
                            </w:r>
                          </w:p>
                          <w:p w14:paraId="70D598EC" w14:textId="77777777" w:rsidR="006B6D72" w:rsidRDefault="006B6D72" w:rsidP="00686E66">
                            <w:r>
                              <w:t xml:space="preserve">Ng Mei Ying </w:t>
                            </w:r>
                            <w:r>
                              <w:tab/>
                            </w:r>
                            <w:r>
                              <w:tab/>
                            </w:r>
                            <w:r>
                              <w:tab/>
                            </w:r>
                          </w:p>
                          <w:p w14:paraId="4D58821E" w14:textId="77777777" w:rsidR="006B6D72" w:rsidRDefault="006B6D72" w:rsidP="00686E66">
                            <w:r>
                              <w:t xml:space="preserve">Wilson Lum Kok Keong </w:t>
                            </w:r>
                            <w:r>
                              <w:tab/>
                            </w:r>
                            <w:del w:id="3" w:author="Mei Ying Ng" w:date="2019-08-27T12:49:00Z">
                              <w:r w:rsidDel="009E0935">
                                <w:tab/>
                              </w:r>
                            </w:del>
                            <w:r w:rsidRPr="00A0388C">
                              <w:t>A0198478A</w:t>
                            </w:r>
                          </w:p>
                          <w:p w14:paraId="57849C2D" w14:textId="77777777" w:rsidR="006B6D72" w:rsidRDefault="006B6D72" w:rsidP="00686E66"/>
                          <w:p w14:paraId="15685E0A" w14:textId="77777777" w:rsidR="006B6D72" w:rsidRDefault="006B6D72" w:rsidP="00686E66"/>
                          <w:p w14:paraId="5FEC6A7E" w14:textId="77777777" w:rsidR="006B6D72" w:rsidRDefault="006B6D72" w:rsidP="00686E66"/>
                          <w:p w14:paraId="0BBE3AD8" w14:textId="77777777" w:rsidR="006B6D72" w:rsidRDefault="006B6D72" w:rsidP="00686E66">
                            <w:r>
                              <w:t>M A S T E R O F TECH N O L O G Y</w:t>
                            </w:r>
                          </w:p>
                          <w:p w14:paraId="1BE4267F" w14:textId="77777777" w:rsidR="006B6D72" w:rsidRDefault="006B6D72" w:rsidP="00686E66">
                            <w:r>
                              <w:t>P R O J E C T R E P O RT</w:t>
                            </w:r>
                          </w:p>
                          <w:p w14:paraId="1AA58831" w14:textId="77777777" w:rsidR="006B6D72" w:rsidRDefault="006B6D72" w:rsidP="00686E66">
                            <w:r>
                              <w:t xml:space="preserve"> </w:t>
                            </w:r>
                          </w:p>
                          <w:p w14:paraId="5B66802A" w14:textId="77777777" w:rsidR="006B6D72" w:rsidRDefault="006B6D72" w:rsidP="00686E66">
                            <w:r>
                              <w:t>T E A M    M E M B E R S</w:t>
                            </w:r>
                          </w:p>
                          <w:p w14:paraId="064FA639" w14:textId="77777777" w:rsidR="006B6D72" w:rsidRDefault="006B6D72" w:rsidP="00686E66">
                            <w:r>
                              <w:t>Edmund Leow Kwong Wei - 1</w:t>
                            </w:r>
                          </w:p>
                          <w:p w14:paraId="38A89FD1" w14:textId="77777777" w:rsidR="006B6D72" w:rsidRDefault="006B6D72" w:rsidP="00686E66">
                            <w:r>
                              <w:t>Ng Mei Ying - 2</w:t>
                            </w:r>
                          </w:p>
                          <w:p w14:paraId="3807D6DD" w14:textId="77777777" w:rsidR="006B6D72" w:rsidRDefault="006B6D72" w:rsidP="00686E66">
                            <w:r>
                              <w:t>Wilson Lum Kok Keong - 3</w:t>
                            </w:r>
                          </w:p>
                          <w:p w14:paraId="1FCAB022" w14:textId="77777777" w:rsidR="006B6D72" w:rsidRDefault="006B6D72" w:rsidP="00686E66"/>
                          <w:p w14:paraId="3DD3C5A5" w14:textId="77777777" w:rsidR="006B6D72" w:rsidRDefault="006B6D72" w:rsidP="00686E66"/>
                          <w:p w14:paraId="005214C0" w14:textId="77777777" w:rsidR="006B6D72" w:rsidRDefault="006B6D72" w:rsidP="00686E66"/>
                          <w:p w14:paraId="67F2BA00" w14:textId="77777777" w:rsidR="006B6D72" w:rsidRDefault="006B6D72" w:rsidP="00686E66"/>
                          <w:p w14:paraId="65D6914D" w14:textId="77777777" w:rsidR="006B6D72" w:rsidRDefault="006B6D72" w:rsidP="00686E66">
                            <w:r>
                              <w:t>M A S T E R O F TECH N O L O G Y</w:t>
                            </w:r>
                          </w:p>
                          <w:p w14:paraId="7391367F" w14:textId="77777777" w:rsidR="006B6D72" w:rsidRDefault="006B6D72" w:rsidP="00686E66">
                            <w:r>
                              <w:t>P R O J E C T R E P O RT</w:t>
                            </w:r>
                          </w:p>
                          <w:p w14:paraId="24E4AC2F" w14:textId="77777777" w:rsidR="006B6D72" w:rsidRDefault="006B6D72" w:rsidP="00686E66">
                            <w:r>
                              <w:t xml:space="preserve"> </w:t>
                            </w:r>
                          </w:p>
                          <w:p w14:paraId="73AE5F43" w14:textId="77777777" w:rsidR="006B6D72" w:rsidRDefault="006B6D72" w:rsidP="00686E66">
                            <w:r>
                              <w:t>T E A M    M E M B E R S</w:t>
                            </w:r>
                          </w:p>
                          <w:p w14:paraId="03898587" w14:textId="77777777" w:rsidR="006B6D72" w:rsidRDefault="006B6D72" w:rsidP="00686E66">
                            <w:r>
                              <w:t>Edmund Leow Kwong Wei - 1</w:t>
                            </w:r>
                          </w:p>
                          <w:p w14:paraId="4DD44D01" w14:textId="77777777" w:rsidR="006B6D72" w:rsidRDefault="006B6D72" w:rsidP="00686E66">
                            <w:r>
                              <w:t>Ng Mei Ying - 2</w:t>
                            </w:r>
                          </w:p>
                          <w:p w14:paraId="649B0BB5" w14:textId="77777777" w:rsidR="006B6D72" w:rsidRDefault="006B6D72" w:rsidP="00686E66">
                            <w:r>
                              <w:t>Wilson Lum Kok Keong - 3</w:t>
                            </w:r>
                          </w:p>
                        </w:txbxContent>
                      </v:textbox>
                      <w10:wrap anchorx="margin"/>
                    </v:shape>
                  </w:pict>
                </mc:Fallback>
              </mc:AlternateContent>
            </w:r>
            <w:r w:rsidRPr="00A20B28">
              <w:rPr>
                <w:sz w:val="28"/>
                <w:szCs w:val="28"/>
              </w:rPr>
              <w:t>Edmund Leow Kwong Wei</w:t>
            </w:r>
          </w:p>
        </w:tc>
        <w:tc>
          <w:tcPr>
            <w:tcW w:w="0" w:type="auto"/>
          </w:tcPr>
          <w:p w14:paraId="361E4581" w14:textId="77777777" w:rsidR="00686E66" w:rsidRPr="005470DB" w:rsidRDefault="00686E66" w:rsidP="00527AD8">
            <w:pPr>
              <w:jc w:val="center"/>
              <w:rPr>
                <w:noProof/>
                <w:sz w:val="28"/>
                <w:szCs w:val="28"/>
              </w:rPr>
            </w:pPr>
            <w:r w:rsidRPr="00A20B28">
              <w:rPr>
                <w:noProof/>
                <w:sz w:val="28"/>
                <w:szCs w:val="28"/>
              </w:rPr>
              <w:t>A0198458H</w:t>
            </w:r>
          </w:p>
        </w:tc>
      </w:tr>
    </w:tbl>
    <w:p w14:paraId="4288CE45" w14:textId="77777777" w:rsidR="004A508B" w:rsidRDefault="004A508B" w:rsidP="00527AD8">
      <w:pPr>
        <w:spacing w:line="360" w:lineRule="auto"/>
        <w:jc w:val="center"/>
        <w:rPr>
          <w:b/>
          <w:bCs/>
        </w:rPr>
        <w:sectPr w:rsidR="004A508B">
          <w:headerReference w:type="default" r:id="rId9"/>
          <w:footerReference w:type="default" r:id="rId10"/>
          <w:pgSz w:w="11906" w:h="16838"/>
          <w:pgMar w:top="1440" w:right="1440" w:bottom="1440" w:left="1440" w:header="708" w:footer="708" w:gutter="0"/>
          <w:cols w:space="708"/>
          <w:docGrid w:linePitch="360"/>
        </w:sectPr>
      </w:pPr>
    </w:p>
    <w:p w14:paraId="0D4533D0" w14:textId="08F970E5" w:rsidR="008C302F" w:rsidRDefault="008C302F" w:rsidP="00527AD8">
      <w:pPr>
        <w:spacing w:line="360" w:lineRule="auto"/>
        <w:jc w:val="center"/>
        <w:rPr>
          <w:rFonts w:asciiTheme="majorHAnsi" w:eastAsiaTheme="majorEastAsia" w:hAnsiTheme="majorHAnsi" w:cstheme="majorBidi"/>
          <w:b/>
          <w:bCs/>
          <w:color w:val="2F5496" w:themeColor="accent1" w:themeShade="BF"/>
          <w:sz w:val="32"/>
          <w:szCs w:val="32"/>
        </w:rPr>
      </w:pPr>
    </w:p>
    <w:sdt>
      <w:sdtPr>
        <w:rPr>
          <w:rFonts w:asciiTheme="minorHAnsi" w:eastAsiaTheme="minorHAnsi" w:hAnsiTheme="minorHAnsi" w:cstheme="minorBidi"/>
          <w:color w:val="auto"/>
          <w:sz w:val="22"/>
          <w:szCs w:val="22"/>
          <w:lang w:val="en-SG"/>
        </w:rPr>
        <w:id w:val="1723337482"/>
        <w:docPartObj>
          <w:docPartGallery w:val="Table of Contents"/>
          <w:docPartUnique/>
        </w:docPartObj>
      </w:sdtPr>
      <w:sdtEndPr>
        <w:rPr>
          <w:b/>
          <w:bCs/>
          <w:noProof/>
        </w:rPr>
      </w:sdtEndPr>
      <w:sdtContent>
        <w:p w14:paraId="681CB499" w14:textId="4E1EFF40" w:rsidR="001B6932" w:rsidRDefault="001B6932" w:rsidP="00AF0B65">
          <w:pPr>
            <w:pStyle w:val="TOCHeading"/>
            <w:numPr>
              <w:ilvl w:val="0"/>
              <w:numId w:val="0"/>
            </w:numPr>
            <w:spacing w:line="360" w:lineRule="auto"/>
          </w:pPr>
          <w:r>
            <w:t>Contents</w:t>
          </w:r>
        </w:p>
        <w:p w14:paraId="6A53907C" w14:textId="039A1A92" w:rsidR="00811A61" w:rsidRDefault="001B6932">
          <w:pPr>
            <w:pStyle w:val="TOC1"/>
            <w:tabs>
              <w:tab w:val="left" w:pos="440"/>
              <w:tab w:val="right" w:leader="dot" w:pos="9016"/>
            </w:tabs>
            <w:rPr>
              <w:rFonts w:eastAsiaTheme="minorEastAsia"/>
              <w:noProof/>
              <w:lang w:eastAsia="en-SG"/>
            </w:rPr>
          </w:pPr>
          <w:r>
            <w:fldChar w:fldCharType="begin"/>
          </w:r>
          <w:r>
            <w:instrText xml:space="preserve"> TOC \o "1-3" \h \z \u </w:instrText>
          </w:r>
          <w:r>
            <w:fldChar w:fldCharType="separate"/>
          </w:r>
          <w:hyperlink w:anchor="_Toc35955037" w:history="1">
            <w:r w:rsidR="00811A61" w:rsidRPr="00930F29">
              <w:rPr>
                <w:rStyle w:val="Hyperlink"/>
                <w:noProof/>
              </w:rPr>
              <w:t>1</w:t>
            </w:r>
            <w:r w:rsidR="00811A61">
              <w:rPr>
                <w:rFonts w:eastAsiaTheme="minorEastAsia"/>
                <w:noProof/>
                <w:lang w:eastAsia="en-SG"/>
              </w:rPr>
              <w:tab/>
            </w:r>
            <w:r w:rsidR="00811A61" w:rsidRPr="00930F29">
              <w:rPr>
                <w:rStyle w:val="Hyperlink"/>
                <w:noProof/>
              </w:rPr>
              <w:t>Executive Summary</w:t>
            </w:r>
            <w:r w:rsidR="00811A61">
              <w:rPr>
                <w:noProof/>
                <w:webHidden/>
              </w:rPr>
              <w:tab/>
            </w:r>
            <w:r w:rsidR="00811A61">
              <w:rPr>
                <w:noProof/>
                <w:webHidden/>
              </w:rPr>
              <w:fldChar w:fldCharType="begin"/>
            </w:r>
            <w:r w:rsidR="00811A61">
              <w:rPr>
                <w:noProof/>
                <w:webHidden/>
              </w:rPr>
              <w:instrText xml:space="preserve"> PAGEREF _Toc35955037 \h </w:instrText>
            </w:r>
            <w:r w:rsidR="00811A61">
              <w:rPr>
                <w:noProof/>
                <w:webHidden/>
              </w:rPr>
            </w:r>
            <w:r w:rsidR="00811A61">
              <w:rPr>
                <w:noProof/>
                <w:webHidden/>
              </w:rPr>
              <w:fldChar w:fldCharType="separate"/>
            </w:r>
            <w:r w:rsidR="00811A61">
              <w:rPr>
                <w:noProof/>
                <w:webHidden/>
              </w:rPr>
              <w:t>1</w:t>
            </w:r>
            <w:r w:rsidR="00811A61">
              <w:rPr>
                <w:noProof/>
                <w:webHidden/>
              </w:rPr>
              <w:fldChar w:fldCharType="end"/>
            </w:r>
          </w:hyperlink>
        </w:p>
        <w:p w14:paraId="22DAD1B2" w14:textId="358A22E8" w:rsidR="00811A61" w:rsidRDefault="006B6D72">
          <w:pPr>
            <w:pStyle w:val="TOC1"/>
            <w:tabs>
              <w:tab w:val="left" w:pos="440"/>
              <w:tab w:val="right" w:leader="dot" w:pos="9016"/>
            </w:tabs>
            <w:rPr>
              <w:rFonts w:eastAsiaTheme="minorEastAsia"/>
              <w:noProof/>
              <w:lang w:eastAsia="en-SG"/>
            </w:rPr>
          </w:pPr>
          <w:hyperlink w:anchor="_Toc35955038" w:history="1">
            <w:r w:rsidR="00811A61" w:rsidRPr="00930F29">
              <w:rPr>
                <w:rStyle w:val="Hyperlink"/>
                <w:noProof/>
              </w:rPr>
              <w:t>2</w:t>
            </w:r>
            <w:r w:rsidR="00811A61">
              <w:rPr>
                <w:rFonts w:eastAsiaTheme="minorEastAsia"/>
                <w:noProof/>
                <w:lang w:eastAsia="en-SG"/>
              </w:rPr>
              <w:tab/>
            </w:r>
            <w:r w:rsidR="00811A61" w:rsidRPr="00930F29">
              <w:rPr>
                <w:rStyle w:val="Hyperlink"/>
                <w:noProof/>
              </w:rPr>
              <w:t>Business Problem</w:t>
            </w:r>
            <w:r w:rsidR="00811A61">
              <w:rPr>
                <w:noProof/>
                <w:webHidden/>
              </w:rPr>
              <w:tab/>
            </w:r>
            <w:r w:rsidR="00811A61">
              <w:rPr>
                <w:noProof/>
                <w:webHidden/>
              </w:rPr>
              <w:fldChar w:fldCharType="begin"/>
            </w:r>
            <w:r w:rsidR="00811A61">
              <w:rPr>
                <w:noProof/>
                <w:webHidden/>
              </w:rPr>
              <w:instrText xml:space="preserve"> PAGEREF _Toc35955038 \h </w:instrText>
            </w:r>
            <w:r w:rsidR="00811A61">
              <w:rPr>
                <w:noProof/>
                <w:webHidden/>
              </w:rPr>
            </w:r>
            <w:r w:rsidR="00811A61">
              <w:rPr>
                <w:noProof/>
                <w:webHidden/>
              </w:rPr>
              <w:fldChar w:fldCharType="separate"/>
            </w:r>
            <w:r w:rsidR="00811A61">
              <w:rPr>
                <w:noProof/>
                <w:webHidden/>
              </w:rPr>
              <w:t>1</w:t>
            </w:r>
            <w:r w:rsidR="00811A61">
              <w:rPr>
                <w:noProof/>
                <w:webHidden/>
              </w:rPr>
              <w:fldChar w:fldCharType="end"/>
            </w:r>
          </w:hyperlink>
        </w:p>
        <w:p w14:paraId="3FAB5BAD" w14:textId="5F8DBA02" w:rsidR="00811A61" w:rsidRDefault="006B6D72">
          <w:pPr>
            <w:pStyle w:val="TOC1"/>
            <w:tabs>
              <w:tab w:val="left" w:pos="440"/>
              <w:tab w:val="right" w:leader="dot" w:pos="9016"/>
            </w:tabs>
            <w:rPr>
              <w:rFonts w:eastAsiaTheme="minorEastAsia"/>
              <w:noProof/>
              <w:lang w:eastAsia="en-SG"/>
            </w:rPr>
          </w:pPr>
          <w:hyperlink w:anchor="_Toc35955039" w:history="1">
            <w:r w:rsidR="00811A61" w:rsidRPr="00930F29">
              <w:rPr>
                <w:rStyle w:val="Hyperlink"/>
                <w:noProof/>
              </w:rPr>
              <w:t>3</w:t>
            </w:r>
            <w:r w:rsidR="00811A61">
              <w:rPr>
                <w:rFonts w:eastAsiaTheme="minorEastAsia"/>
                <w:noProof/>
                <w:lang w:eastAsia="en-SG"/>
              </w:rPr>
              <w:tab/>
            </w:r>
            <w:r w:rsidR="00811A61" w:rsidRPr="00930F29">
              <w:rPr>
                <w:rStyle w:val="Hyperlink"/>
                <w:noProof/>
              </w:rPr>
              <w:t>Solution Approach</w:t>
            </w:r>
            <w:r w:rsidR="00811A61">
              <w:rPr>
                <w:noProof/>
                <w:webHidden/>
              </w:rPr>
              <w:tab/>
            </w:r>
            <w:r w:rsidR="00811A61">
              <w:rPr>
                <w:noProof/>
                <w:webHidden/>
              </w:rPr>
              <w:fldChar w:fldCharType="begin"/>
            </w:r>
            <w:r w:rsidR="00811A61">
              <w:rPr>
                <w:noProof/>
                <w:webHidden/>
              </w:rPr>
              <w:instrText xml:space="preserve"> PAGEREF _Toc35955039 \h </w:instrText>
            </w:r>
            <w:r w:rsidR="00811A61">
              <w:rPr>
                <w:noProof/>
                <w:webHidden/>
              </w:rPr>
            </w:r>
            <w:r w:rsidR="00811A61">
              <w:rPr>
                <w:noProof/>
                <w:webHidden/>
              </w:rPr>
              <w:fldChar w:fldCharType="separate"/>
            </w:r>
            <w:r w:rsidR="00811A61">
              <w:rPr>
                <w:noProof/>
                <w:webHidden/>
              </w:rPr>
              <w:t>2</w:t>
            </w:r>
            <w:r w:rsidR="00811A61">
              <w:rPr>
                <w:noProof/>
                <w:webHidden/>
              </w:rPr>
              <w:fldChar w:fldCharType="end"/>
            </w:r>
          </w:hyperlink>
        </w:p>
        <w:p w14:paraId="2BE8D6AA" w14:textId="18A09D5D" w:rsidR="00811A61" w:rsidRDefault="006B6D72">
          <w:pPr>
            <w:pStyle w:val="TOC2"/>
            <w:tabs>
              <w:tab w:val="left" w:pos="880"/>
              <w:tab w:val="right" w:leader="dot" w:pos="9016"/>
            </w:tabs>
            <w:rPr>
              <w:rFonts w:eastAsiaTheme="minorEastAsia"/>
              <w:noProof/>
              <w:lang w:eastAsia="en-SG"/>
            </w:rPr>
          </w:pPr>
          <w:hyperlink w:anchor="_Toc35955040" w:history="1">
            <w:r w:rsidR="00811A61" w:rsidRPr="00930F29">
              <w:rPr>
                <w:rStyle w:val="Hyperlink"/>
                <w:noProof/>
              </w:rPr>
              <w:t>3.1</w:t>
            </w:r>
            <w:r w:rsidR="00811A61">
              <w:rPr>
                <w:rFonts w:eastAsiaTheme="minorEastAsia"/>
                <w:noProof/>
                <w:lang w:eastAsia="en-SG"/>
              </w:rPr>
              <w:tab/>
            </w:r>
            <w:r w:rsidR="00811A61" w:rsidRPr="00930F29">
              <w:rPr>
                <w:rStyle w:val="Hyperlink"/>
                <w:noProof/>
              </w:rPr>
              <w:t>Approach and Objective</w:t>
            </w:r>
            <w:r w:rsidR="00811A61">
              <w:rPr>
                <w:noProof/>
                <w:webHidden/>
              </w:rPr>
              <w:tab/>
            </w:r>
            <w:r w:rsidR="00811A61">
              <w:rPr>
                <w:noProof/>
                <w:webHidden/>
              </w:rPr>
              <w:fldChar w:fldCharType="begin"/>
            </w:r>
            <w:r w:rsidR="00811A61">
              <w:rPr>
                <w:noProof/>
                <w:webHidden/>
              </w:rPr>
              <w:instrText xml:space="preserve"> PAGEREF _Toc35955040 \h </w:instrText>
            </w:r>
            <w:r w:rsidR="00811A61">
              <w:rPr>
                <w:noProof/>
                <w:webHidden/>
              </w:rPr>
            </w:r>
            <w:r w:rsidR="00811A61">
              <w:rPr>
                <w:noProof/>
                <w:webHidden/>
              </w:rPr>
              <w:fldChar w:fldCharType="separate"/>
            </w:r>
            <w:r w:rsidR="00811A61">
              <w:rPr>
                <w:noProof/>
                <w:webHidden/>
              </w:rPr>
              <w:t>2</w:t>
            </w:r>
            <w:r w:rsidR="00811A61">
              <w:rPr>
                <w:noProof/>
                <w:webHidden/>
              </w:rPr>
              <w:fldChar w:fldCharType="end"/>
            </w:r>
          </w:hyperlink>
        </w:p>
        <w:p w14:paraId="1E7FF0EE" w14:textId="4AA703E8" w:rsidR="00811A61" w:rsidRDefault="006B6D72">
          <w:pPr>
            <w:pStyle w:val="TOC2"/>
            <w:tabs>
              <w:tab w:val="left" w:pos="880"/>
              <w:tab w:val="right" w:leader="dot" w:pos="9016"/>
            </w:tabs>
            <w:rPr>
              <w:rFonts w:eastAsiaTheme="minorEastAsia"/>
              <w:noProof/>
              <w:lang w:eastAsia="en-SG"/>
            </w:rPr>
          </w:pPr>
          <w:hyperlink w:anchor="_Toc35955041" w:history="1">
            <w:r w:rsidR="00811A61" w:rsidRPr="00930F29">
              <w:rPr>
                <w:rStyle w:val="Hyperlink"/>
                <w:noProof/>
              </w:rPr>
              <w:t>3.2</w:t>
            </w:r>
            <w:r w:rsidR="00811A61">
              <w:rPr>
                <w:rFonts w:eastAsiaTheme="minorEastAsia"/>
                <w:noProof/>
                <w:lang w:eastAsia="en-SG"/>
              </w:rPr>
              <w:tab/>
            </w:r>
            <w:r w:rsidR="00811A61" w:rsidRPr="00930F29">
              <w:rPr>
                <w:rStyle w:val="Hyperlink"/>
                <w:noProof/>
              </w:rPr>
              <w:t>Datasets</w:t>
            </w:r>
            <w:r w:rsidR="00811A61">
              <w:rPr>
                <w:noProof/>
                <w:webHidden/>
              </w:rPr>
              <w:tab/>
            </w:r>
            <w:r w:rsidR="00811A61">
              <w:rPr>
                <w:noProof/>
                <w:webHidden/>
              </w:rPr>
              <w:fldChar w:fldCharType="begin"/>
            </w:r>
            <w:r w:rsidR="00811A61">
              <w:rPr>
                <w:noProof/>
                <w:webHidden/>
              </w:rPr>
              <w:instrText xml:space="preserve"> PAGEREF _Toc35955041 \h </w:instrText>
            </w:r>
            <w:r w:rsidR="00811A61">
              <w:rPr>
                <w:noProof/>
                <w:webHidden/>
              </w:rPr>
            </w:r>
            <w:r w:rsidR="00811A61">
              <w:rPr>
                <w:noProof/>
                <w:webHidden/>
              </w:rPr>
              <w:fldChar w:fldCharType="separate"/>
            </w:r>
            <w:r w:rsidR="00811A61">
              <w:rPr>
                <w:noProof/>
                <w:webHidden/>
              </w:rPr>
              <w:t>2</w:t>
            </w:r>
            <w:r w:rsidR="00811A61">
              <w:rPr>
                <w:noProof/>
                <w:webHidden/>
              </w:rPr>
              <w:fldChar w:fldCharType="end"/>
            </w:r>
          </w:hyperlink>
        </w:p>
        <w:p w14:paraId="2D4AA4A4" w14:textId="0083D69F" w:rsidR="00811A61" w:rsidRDefault="006B6D72">
          <w:pPr>
            <w:pStyle w:val="TOC2"/>
            <w:tabs>
              <w:tab w:val="left" w:pos="880"/>
              <w:tab w:val="right" w:leader="dot" w:pos="9016"/>
            </w:tabs>
            <w:rPr>
              <w:rFonts w:eastAsiaTheme="minorEastAsia"/>
              <w:noProof/>
              <w:lang w:eastAsia="en-SG"/>
            </w:rPr>
          </w:pPr>
          <w:hyperlink w:anchor="_Toc35955042" w:history="1">
            <w:r w:rsidR="00811A61" w:rsidRPr="00930F29">
              <w:rPr>
                <w:rStyle w:val="Hyperlink"/>
                <w:noProof/>
              </w:rPr>
              <w:t>3.3</w:t>
            </w:r>
            <w:r w:rsidR="00811A61">
              <w:rPr>
                <w:rFonts w:eastAsiaTheme="minorEastAsia"/>
                <w:noProof/>
                <w:lang w:eastAsia="en-SG"/>
              </w:rPr>
              <w:tab/>
            </w:r>
            <w:r w:rsidR="00811A61" w:rsidRPr="00930F29">
              <w:rPr>
                <w:rStyle w:val="Hyperlink"/>
                <w:noProof/>
              </w:rPr>
              <w:t>System Architecture</w:t>
            </w:r>
            <w:r w:rsidR="00811A61">
              <w:rPr>
                <w:noProof/>
                <w:webHidden/>
              </w:rPr>
              <w:tab/>
            </w:r>
            <w:r w:rsidR="00811A61">
              <w:rPr>
                <w:noProof/>
                <w:webHidden/>
              </w:rPr>
              <w:fldChar w:fldCharType="begin"/>
            </w:r>
            <w:r w:rsidR="00811A61">
              <w:rPr>
                <w:noProof/>
                <w:webHidden/>
              </w:rPr>
              <w:instrText xml:space="preserve"> PAGEREF _Toc35955042 \h </w:instrText>
            </w:r>
            <w:r w:rsidR="00811A61">
              <w:rPr>
                <w:noProof/>
                <w:webHidden/>
              </w:rPr>
            </w:r>
            <w:r w:rsidR="00811A61">
              <w:rPr>
                <w:noProof/>
                <w:webHidden/>
              </w:rPr>
              <w:fldChar w:fldCharType="separate"/>
            </w:r>
            <w:r w:rsidR="00811A61">
              <w:rPr>
                <w:noProof/>
                <w:webHidden/>
              </w:rPr>
              <w:t>3</w:t>
            </w:r>
            <w:r w:rsidR="00811A61">
              <w:rPr>
                <w:noProof/>
                <w:webHidden/>
              </w:rPr>
              <w:fldChar w:fldCharType="end"/>
            </w:r>
          </w:hyperlink>
        </w:p>
        <w:p w14:paraId="239AFAAD" w14:textId="63C84F8B" w:rsidR="00811A61" w:rsidRDefault="006B6D72">
          <w:pPr>
            <w:pStyle w:val="TOC1"/>
            <w:tabs>
              <w:tab w:val="left" w:pos="440"/>
              <w:tab w:val="right" w:leader="dot" w:pos="9016"/>
            </w:tabs>
            <w:rPr>
              <w:rFonts w:eastAsiaTheme="minorEastAsia"/>
              <w:noProof/>
              <w:lang w:eastAsia="en-SG"/>
            </w:rPr>
          </w:pPr>
          <w:hyperlink w:anchor="_Toc35955043" w:history="1">
            <w:r w:rsidR="00811A61" w:rsidRPr="00930F29">
              <w:rPr>
                <w:rStyle w:val="Hyperlink"/>
                <w:noProof/>
              </w:rPr>
              <w:t>4</w:t>
            </w:r>
            <w:r w:rsidR="00811A61">
              <w:rPr>
                <w:rFonts w:eastAsiaTheme="minorEastAsia"/>
                <w:noProof/>
                <w:lang w:eastAsia="en-SG"/>
              </w:rPr>
              <w:tab/>
            </w:r>
            <w:r w:rsidR="00811A61" w:rsidRPr="00930F29">
              <w:rPr>
                <w:rStyle w:val="Hyperlink"/>
                <w:noProof/>
              </w:rPr>
              <w:t>Chatbot Design</w:t>
            </w:r>
            <w:r w:rsidR="00811A61">
              <w:rPr>
                <w:noProof/>
                <w:webHidden/>
              </w:rPr>
              <w:tab/>
            </w:r>
            <w:r w:rsidR="00811A61">
              <w:rPr>
                <w:noProof/>
                <w:webHidden/>
              </w:rPr>
              <w:fldChar w:fldCharType="begin"/>
            </w:r>
            <w:r w:rsidR="00811A61">
              <w:rPr>
                <w:noProof/>
                <w:webHidden/>
              </w:rPr>
              <w:instrText xml:space="preserve"> PAGEREF _Toc35955043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0B8F8330" w14:textId="062D5FEA" w:rsidR="00811A61" w:rsidRDefault="006B6D72">
          <w:pPr>
            <w:pStyle w:val="TOC2"/>
            <w:tabs>
              <w:tab w:val="left" w:pos="880"/>
              <w:tab w:val="right" w:leader="dot" w:pos="9016"/>
            </w:tabs>
            <w:rPr>
              <w:rFonts w:eastAsiaTheme="minorEastAsia"/>
              <w:noProof/>
              <w:lang w:eastAsia="en-SG"/>
            </w:rPr>
          </w:pPr>
          <w:hyperlink w:anchor="_Toc35955044" w:history="1">
            <w:r w:rsidR="00811A61" w:rsidRPr="00930F29">
              <w:rPr>
                <w:rStyle w:val="Hyperlink"/>
                <w:noProof/>
              </w:rPr>
              <w:t>4.1</w:t>
            </w:r>
            <w:r w:rsidR="00811A61">
              <w:rPr>
                <w:rFonts w:eastAsiaTheme="minorEastAsia"/>
                <w:noProof/>
                <w:lang w:eastAsia="en-SG"/>
              </w:rPr>
              <w:tab/>
            </w:r>
            <w:r w:rsidR="00811A61" w:rsidRPr="00930F29">
              <w:rPr>
                <w:rStyle w:val="Hyperlink"/>
                <w:noProof/>
              </w:rPr>
              <w:t>Chatbot Personality</w:t>
            </w:r>
            <w:r w:rsidR="00811A61">
              <w:rPr>
                <w:noProof/>
                <w:webHidden/>
              </w:rPr>
              <w:tab/>
            </w:r>
            <w:r w:rsidR="00811A61">
              <w:rPr>
                <w:noProof/>
                <w:webHidden/>
              </w:rPr>
              <w:fldChar w:fldCharType="begin"/>
            </w:r>
            <w:r w:rsidR="00811A61">
              <w:rPr>
                <w:noProof/>
                <w:webHidden/>
              </w:rPr>
              <w:instrText xml:space="preserve"> PAGEREF _Toc35955044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1BA86EBA" w14:textId="496AEBAB" w:rsidR="00811A61" w:rsidRDefault="006B6D72">
          <w:pPr>
            <w:pStyle w:val="TOC2"/>
            <w:tabs>
              <w:tab w:val="left" w:pos="880"/>
              <w:tab w:val="right" w:leader="dot" w:pos="9016"/>
            </w:tabs>
            <w:rPr>
              <w:rFonts w:eastAsiaTheme="minorEastAsia"/>
              <w:noProof/>
              <w:lang w:eastAsia="en-SG"/>
            </w:rPr>
          </w:pPr>
          <w:hyperlink w:anchor="_Toc35955045" w:history="1">
            <w:r w:rsidR="00811A61" w:rsidRPr="00930F29">
              <w:rPr>
                <w:rStyle w:val="Hyperlink"/>
                <w:noProof/>
              </w:rPr>
              <w:t>4.2</w:t>
            </w:r>
            <w:r w:rsidR="00811A61">
              <w:rPr>
                <w:rFonts w:eastAsiaTheme="minorEastAsia"/>
                <w:noProof/>
                <w:lang w:eastAsia="en-SG"/>
              </w:rPr>
              <w:tab/>
            </w:r>
            <w:r w:rsidR="00811A61" w:rsidRPr="00930F29">
              <w:rPr>
                <w:rStyle w:val="Hyperlink"/>
                <w:noProof/>
              </w:rPr>
              <w:t>Intent Classification and Entity Recognition</w:t>
            </w:r>
            <w:r w:rsidR="00811A61">
              <w:rPr>
                <w:noProof/>
                <w:webHidden/>
              </w:rPr>
              <w:tab/>
            </w:r>
            <w:r w:rsidR="00811A61">
              <w:rPr>
                <w:noProof/>
                <w:webHidden/>
              </w:rPr>
              <w:fldChar w:fldCharType="begin"/>
            </w:r>
            <w:r w:rsidR="00811A61">
              <w:rPr>
                <w:noProof/>
                <w:webHidden/>
              </w:rPr>
              <w:instrText xml:space="preserve"> PAGEREF _Toc35955045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27ACA871" w14:textId="53611845" w:rsidR="00811A61" w:rsidRDefault="006B6D72">
          <w:pPr>
            <w:pStyle w:val="TOC2"/>
            <w:tabs>
              <w:tab w:val="left" w:pos="880"/>
              <w:tab w:val="right" w:leader="dot" w:pos="9016"/>
            </w:tabs>
            <w:rPr>
              <w:rFonts w:eastAsiaTheme="minorEastAsia"/>
              <w:noProof/>
              <w:lang w:eastAsia="en-SG"/>
            </w:rPr>
          </w:pPr>
          <w:hyperlink w:anchor="_Toc35955046" w:history="1">
            <w:r w:rsidR="00811A61" w:rsidRPr="00930F29">
              <w:rPr>
                <w:rStyle w:val="Hyperlink"/>
                <w:noProof/>
              </w:rPr>
              <w:t>4.3</w:t>
            </w:r>
            <w:r w:rsidR="00811A61">
              <w:rPr>
                <w:rFonts w:eastAsiaTheme="minorEastAsia"/>
                <w:noProof/>
                <w:lang w:eastAsia="en-SG"/>
              </w:rPr>
              <w:tab/>
            </w:r>
            <w:r w:rsidR="00811A61" w:rsidRPr="00930F29">
              <w:rPr>
                <w:rStyle w:val="Hyperlink"/>
                <w:noProof/>
              </w:rPr>
              <w:t>Intents</w:t>
            </w:r>
            <w:r w:rsidR="00811A61">
              <w:rPr>
                <w:noProof/>
                <w:webHidden/>
              </w:rPr>
              <w:tab/>
            </w:r>
            <w:r w:rsidR="00811A61">
              <w:rPr>
                <w:noProof/>
                <w:webHidden/>
              </w:rPr>
              <w:fldChar w:fldCharType="begin"/>
            </w:r>
            <w:r w:rsidR="00811A61">
              <w:rPr>
                <w:noProof/>
                <w:webHidden/>
              </w:rPr>
              <w:instrText xml:space="preserve"> PAGEREF _Toc35955046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25C6CCD8" w14:textId="2E0CAD7D" w:rsidR="00811A61" w:rsidRDefault="006B6D72">
          <w:pPr>
            <w:pStyle w:val="TOC3"/>
            <w:tabs>
              <w:tab w:val="left" w:pos="1320"/>
              <w:tab w:val="right" w:leader="dot" w:pos="9016"/>
            </w:tabs>
            <w:rPr>
              <w:rFonts w:eastAsiaTheme="minorEastAsia"/>
              <w:noProof/>
              <w:lang w:eastAsia="en-SG"/>
            </w:rPr>
          </w:pPr>
          <w:hyperlink w:anchor="_Toc35955047" w:history="1">
            <w:r w:rsidR="00811A61" w:rsidRPr="00930F29">
              <w:rPr>
                <w:rStyle w:val="Hyperlink"/>
                <w:noProof/>
              </w:rPr>
              <w:t>4.3.1</w:t>
            </w:r>
            <w:r w:rsidR="00811A61">
              <w:rPr>
                <w:rFonts w:eastAsiaTheme="minorEastAsia"/>
                <w:noProof/>
                <w:lang w:eastAsia="en-SG"/>
              </w:rPr>
              <w:tab/>
            </w:r>
            <w:r w:rsidR="00811A61" w:rsidRPr="00930F29">
              <w:rPr>
                <w:rStyle w:val="Hyperlink"/>
                <w:noProof/>
              </w:rPr>
              <w:t>Product recommendation</w:t>
            </w:r>
            <w:r w:rsidR="00811A61">
              <w:rPr>
                <w:noProof/>
                <w:webHidden/>
              </w:rPr>
              <w:tab/>
            </w:r>
            <w:r w:rsidR="00811A61">
              <w:rPr>
                <w:noProof/>
                <w:webHidden/>
              </w:rPr>
              <w:fldChar w:fldCharType="begin"/>
            </w:r>
            <w:r w:rsidR="00811A61">
              <w:rPr>
                <w:noProof/>
                <w:webHidden/>
              </w:rPr>
              <w:instrText xml:space="preserve"> PAGEREF _Toc35955047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56AD537C" w14:textId="4AB34EA2" w:rsidR="00811A61" w:rsidRDefault="006B6D72">
          <w:pPr>
            <w:pStyle w:val="TOC3"/>
            <w:tabs>
              <w:tab w:val="left" w:pos="1320"/>
              <w:tab w:val="right" w:leader="dot" w:pos="9016"/>
            </w:tabs>
            <w:rPr>
              <w:rFonts w:eastAsiaTheme="minorEastAsia"/>
              <w:noProof/>
              <w:lang w:eastAsia="en-SG"/>
            </w:rPr>
          </w:pPr>
          <w:hyperlink w:anchor="_Toc35955048" w:history="1">
            <w:r w:rsidR="00811A61" w:rsidRPr="00930F29">
              <w:rPr>
                <w:rStyle w:val="Hyperlink"/>
                <w:noProof/>
              </w:rPr>
              <w:t>4.3.2</w:t>
            </w:r>
            <w:r w:rsidR="00811A61">
              <w:rPr>
                <w:rFonts w:eastAsiaTheme="minorEastAsia"/>
                <w:noProof/>
                <w:lang w:eastAsia="en-SG"/>
              </w:rPr>
              <w:tab/>
            </w:r>
            <w:r w:rsidR="00811A61" w:rsidRPr="00930F29">
              <w:rPr>
                <w:rStyle w:val="Hyperlink"/>
                <w:noProof/>
              </w:rPr>
              <w:t>Explanation of terminology</w:t>
            </w:r>
            <w:r w:rsidR="00811A61">
              <w:rPr>
                <w:noProof/>
                <w:webHidden/>
              </w:rPr>
              <w:tab/>
            </w:r>
            <w:r w:rsidR="00811A61">
              <w:rPr>
                <w:noProof/>
                <w:webHidden/>
              </w:rPr>
              <w:fldChar w:fldCharType="begin"/>
            </w:r>
            <w:r w:rsidR="00811A61">
              <w:rPr>
                <w:noProof/>
                <w:webHidden/>
              </w:rPr>
              <w:instrText xml:space="preserve"> PAGEREF _Toc35955048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52688DCB" w14:textId="3DA446D2" w:rsidR="00811A61" w:rsidRDefault="006B6D72">
          <w:pPr>
            <w:pStyle w:val="TOC3"/>
            <w:tabs>
              <w:tab w:val="left" w:pos="1320"/>
              <w:tab w:val="right" w:leader="dot" w:pos="9016"/>
            </w:tabs>
            <w:rPr>
              <w:rFonts w:eastAsiaTheme="minorEastAsia"/>
              <w:noProof/>
              <w:lang w:eastAsia="en-SG"/>
            </w:rPr>
          </w:pPr>
          <w:hyperlink w:anchor="_Toc35955049" w:history="1">
            <w:r w:rsidR="00811A61" w:rsidRPr="00930F29">
              <w:rPr>
                <w:rStyle w:val="Hyperlink"/>
                <w:noProof/>
              </w:rPr>
              <w:t>4.3.3</w:t>
            </w:r>
            <w:r w:rsidR="00811A61">
              <w:rPr>
                <w:rFonts w:eastAsiaTheme="minorEastAsia"/>
                <w:noProof/>
                <w:lang w:eastAsia="en-SG"/>
              </w:rPr>
              <w:tab/>
            </w:r>
            <w:r w:rsidR="00811A61" w:rsidRPr="00930F29">
              <w:rPr>
                <w:rStyle w:val="Hyperlink"/>
                <w:noProof/>
              </w:rPr>
              <w:t>Product pricing</w:t>
            </w:r>
            <w:r w:rsidR="00811A61">
              <w:rPr>
                <w:noProof/>
                <w:webHidden/>
              </w:rPr>
              <w:tab/>
            </w:r>
            <w:r w:rsidR="00811A61">
              <w:rPr>
                <w:noProof/>
                <w:webHidden/>
              </w:rPr>
              <w:fldChar w:fldCharType="begin"/>
            </w:r>
            <w:r w:rsidR="00811A61">
              <w:rPr>
                <w:noProof/>
                <w:webHidden/>
              </w:rPr>
              <w:instrText xml:space="preserve"> PAGEREF _Toc35955049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1014851B" w14:textId="77E0EAA2" w:rsidR="00811A61" w:rsidRDefault="006B6D72">
          <w:pPr>
            <w:pStyle w:val="TOC1"/>
            <w:tabs>
              <w:tab w:val="left" w:pos="440"/>
              <w:tab w:val="right" w:leader="dot" w:pos="9016"/>
            </w:tabs>
            <w:rPr>
              <w:rFonts w:eastAsiaTheme="minorEastAsia"/>
              <w:noProof/>
              <w:lang w:eastAsia="en-SG"/>
            </w:rPr>
          </w:pPr>
          <w:hyperlink w:anchor="_Toc35955050" w:history="1">
            <w:r w:rsidR="00811A61" w:rsidRPr="00930F29">
              <w:rPr>
                <w:rStyle w:val="Hyperlink"/>
                <w:noProof/>
              </w:rPr>
              <w:t>5</w:t>
            </w:r>
            <w:r w:rsidR="00811A61">
              <w:rPr>
                <w:rFonts w:eastAsiaTheme="minorEastAsia"/>
                <w:noProof/>
                <w:lang w:eastAsia="en-SG"/>
              </w:rPr>
              <w:tab/>
            </w:r>
            <w:r w:rsidR="00811A61" w:rsidRPr="00930F29">
              <w:rPr>
                <w:rStyle w:val="Hyperlink"/>
                <w:noProof/>
              </w:rPr>
              <w:t>Challenges and Limitations</w:t>
            </w:r>
            <w:r w:rsidR="00811A61">
              <w:rPr>
                <w:noProof/>
                <w:webHidden/>
              </w:rPr>
              <w:tab/>
            </w:r>
            <w:r w:rsidR="00811A61">
              <w:rPr>
                <w:noProof/>
                <w:webHidden/>
              </w:rPr>
              <w:fldChar w:fldCharType="begin"/>
            </w:r>
            <w:r w:rsidR="00811A61">
              <w:rPr>
                <w:noProof/>
                <w:webHidden/>
              </w:rPr>
              <w:instrText xml:space="preserve"> PAGEREF _Toc35955050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7E4326E9" w14:textId="6401441C" w:rsidR="00811A61" w:rsidRDefault="006B6D72">
          <w:pPr>
            <w:pStyle w:val="TOC2"/>
            <w:tabs>
              <w:tab w:val="left" w:pos="880"/>
              <w:tab w:val="right" w:leader="dot" w:pos="9016"/>
            </w:tabs>
            <w:rPr>
              <w:rFonts w:eastAsiaTheme="minorEastAsia"/>
              <w:noProof/>
              <w:lang w:eastAsia="en-SG"/>
            </w:rPr>
          </w:pPr>
          <w:hyperlink w:anchor="_Toc35955051" w:history="1">
            <w:r w:rsidR="00811A61" w:rsidRPr="00930F29">
              <w:rPr>
                <w:rStyle w:val="Hyperlink"/>
                <w:noProof/>
              </w:rPr>
              <w:t>5.1</w:t>
            </w:r>
            <w:r w:rsidR="00811A61">
              <w:rPr>
                <w:rFonts w:eastAsiaTheme="minorEastAsia"/>
                <w:noProof/>
                <w:lang w:eastAsia="en-SG"/>
              </w:rPr>
              <w:tab/>
            </w:r>
            <w:r w:rsidR="00811A61" w:rsidRPr="00930F29">
              <w:rPr>
                <w:rStyle w:val="Hyperlink"/>
                <w:noProof/>
              </w:rPr>
              <w:t>Heroku Deployment</w:t>
            </w:r>
            <w:r w:rsidR="00811A61">
              <w:rPr>
                <w:noProof/>
                <w:webHidden/>
              </w:rPr>
              <w:tab/>
            </w:r>
            <w:r w:rsidR="00811A61">
              <w:rPr>
                <w:noProof/>
                <w:webHidden/>
              </w:rPr>
              <w:fldChar w:fldCharType="begin"/>
            </w:r>
            <w:r w:rsidR="00811A61">
              <w:rPr>
                <w:noProof/>
                <w:webHidden/>
              </w:rPr>
              <w:instrText xml:space="preserve"> PAGEREF _Toc35955051 \h </w:instrText>
            </w:r>
            <w:r w:rsidR="00811A61">
              <w:rPr>
                <w:noProof/>
                <w:webHidden/>
              </w:rPr>
            </w:r>
            <w:r w:rsidR="00811A61">
              <w:rPr>
                <w:noProof/>
                <w:webHidden/>
              </w:rPr>
              <w:fldChar w:fldCharType="separate"/>
            </w:r>
            <w:r w:rsidR="00811A61">
              <w:rPr>
                <w:noProof/>
                <w:webHidden/>
              </w:rPr>
              <w:t>4</w:t>
            </w:r>
            <w:r w:rsidR="00811A61">
              <w:rPr>
                <w:noProof/>
                <w:webHidden/>
              </w:rPr>
              <w:fldChar w:fldCharType="end"/>
            </w:r>
          </w:hyperlink>
        </w:p>
        <w:p w14:paraId="7138AB22" w14:textId="3BC93B6A" w:rsidR="00811A61" w:rsidRDefault="006B6D72">
          <w:pPr>
            <w:pStyle w:val="TOC1"/>
            <w:tabs>
              <w:tab w:val="left" w:pos="440"/>
              <w:tab w:val="right" w:leader="dot" w:pos="9016"/>
            </w:tabs>
            <w:rPr>
              <w:rFonts w:eastAsiaTheme="minorEastAsia"/>
              <w:noProof/>
              <w:lang w:eastAsia="en-SG"/>
            </w:rPr>
          </w:pPr>
          <w:hyperlink w:anchor="_Toc35955052" w:history="1">
            <w:r w:rsidR="00811A61" w:rsidRPr="00930F29">
              <w:rPr>
                <w:rStyle w:val="Hyperlink"/>
                <w:noProof/>
              </w:rPr>
              <w:t>6</w:t>
            </w:r>
            <w:r w:rsidR="00811A61">
              <w:rPr>
                <w:rFonts w:eastAsiaTheme="minorEastAsia"/>
                <w:noProof/>
                <w:lang w:eastAsia="en-SG"/>
              </w:rPr>
              <w:tab/>
            </w:r>
            <w:r w:rsidR="00811A61" w:rsidRPr="00930F29">
              <w:rPr>
                <w:rStyle w:val="Hyperlink"/>
                <w:noProof/>
              </w:rPr>
              <w:t>Test Results</w:t>
            </w:r>
            <w:r w:rsidR="00811A61">
              <w:rPr>
                <w:noProof/>
                <w:webHidden/>
              </w:rPr>
              <w:tab/>
            </w:r>
            <w:r w:rsidR="00811A61">
              <w:rPr>
                <w:noProof/>
                <w:webHidden/>
              </w:rPr>
              <w:fldChar w:fldCharType="begin"/>
            </w:r>
            <w:r w:rsidR="00811A61">
              <w:rPr>
                <w:noProof/>
                <w:webHidden/>
              </w:rPr>
              <w:instrText xml:space="preserve"> PAGEREF _Toc35955052 \h </w:instrText>
            </w:r>
            <w:r w:rsidR="00811A61">
              <w:rPr>
                <w:noProof/>
                <w:webHidden/>
              </w:rPr>
            </w:r>
            <w:r w:rsidR="00811A61">
              <w:rPr>
                <w:noProof/>
                <w:webHidden/>
              </w:rPr>
              <w:fldChar w:fldCharType="separate"/>
            </w:r>
            <w:r w:rsidR="00811A61">
              <w:rPr>
                <w:noProof/>
                <w:webHidden/>
              </w:rPr>
              <w:t>5</w:t>
            </w:r>
            <w:r w:rsidR="00811A61">
              <w:rPr>
                <w:noProof/>
                <w:webHidden/>
              </w:rPr>
              <w:fldChar w:fldCharType="end"/>
            </w:r>
          </w:hyperlink>
        </w:p>
        <w:p w14:paraId="260A262C" w14:textId="6969FF11" w:rsidR="00811A61" w:rsidRDefault="006B6D72">
          <w:pPr>
            <w:pStyle w:val="TOC1"/>
            <w:tabs>
              <w:tab w:val="left" w:pos="440"/>
              <w:tab w:val="right" w:leader="dot" w:pos="9016"/>
            </w:tabs>
            <w:rPr>
              <w:rFonts w:eastAsiaTheme="minorEastAsia"/>
              <w:noProof/>
              <w:lang w:eastAsia="en-SG"/>
            </w:rPr>
          </w:pPr>
          <w:hyperlink w:anchor="_Toc35955053" w:history="1">
            <w:r w:rsidR="00811A61" w:rsidRPr="00930F29">
              <w:rPr>
                <w:rStyle w:val="Hyperlink"/>
                <w:noProof/>
              </w:rPr>
              <w:t>7</w:t>
            </w:r>
            <w:r w:rsidR="00811A61">
              <w:rPr>
                <w:rFonts w:eastAsiaTheme="minorEastAsia"/>
                <w:noProof/>
                <w:lang w:eastAsia="en-SG"/>
              </w:rPr>
              <w:tab/>
            </w:r>
            <w:r w:rsidR="00811A61" w:rsidRPr="00930F29">
              <w:rPr>
                <w:rStyle w:val="Hyperlink"/>
                <w:noProof/>
              </w:rPr>
              <w:t>Conclusions</w:t>
            </w:r>
            <w:r w:rsidR="00811A61">
              <w:rPr>
                <w:noProof/>
                <w:webHidden/>
              </w:rPr>
              <w:tab/>
            </w:r>
            <w:r w:rsidR="00811A61">
              <w:rPr>
                <w:noProof/>
                <w:webHidden/>
              </w:rPr>
              <w:fldChar w:fldCharType="begin"/>
            </w:r>
            <w:r w:rsidR="00811A61">
              <w:rPr>
                <w:noProof/>
                <w:webHidden/>
              </w:rPr>
              <w:instrText xml:space="preserve"> PAGEREF _Toc35955053 \h </w:instrText>
            </w:r>
            <w:r w:rsidR="00811A61">
              <w:rPr>
                <w:noProof/>
                <w:webHidden/>
              </w:rPr>
            </w:r>
            <w:r w:rsidR="00811A61">
              <w:rPr>
                <w:noProof/>
                <w:webHidden/>
              </w:rPr>
              <w:fldChar w:fldCharType="separate"/>
            </w:r>
            <w:r w:rsidR="00811A61">
              <w:rPr>
                <w:noProof/>
                <w:webHidden/>
              </w:rPr>
              <w:t>5</w:t>
            </w:r>
            <w:r w:rsidR="00811A61">
              <w:rPr>
                <w:noProof/>
                <w:webHidden/>
              </w:rPr>
              <w:fldChar w:fldCharType="end"/>
            </w:r>
          </w:hyperlink>
        </w:p>
        <w:p w14:paraId="6E673255" w14:textId="1783CCA3" w:rsidR="00811A61" w:rsidRDefault="006B6D72">
          <w:pPr>
            <w:pStyle w:val="TOC1"/>
            <w:tabs>
              <w:tab w:val="left" w:pos="440"/>
              <w:tab w:val="right" w:leader="dot" w:pos="9016"/>
            </w:tabs>
            <w:rPr>
              <w:rFonts w:eastAsiaTheme="minorEastAsia"/>
              <w:noProof/>
              <w:lang w:eastAsia="en-SG"/>
            </w:rPr>
          </w:pPr>
          <w:hyperlink w:anchor="_Toc35955054" w:history="1">
            <w:r w:rsidR="00811A61" w:rsidRPr="00930F29">
              <w:rPr>
                <w:rStyle w:val="Hyperlink"/>
                <w:noProof/>
              </w:rPr>
              <w:t>8</w:t>
            </w:r>
            <w:r w:rsidR="00811A61">
              <w:rPr>
                <w:rFonts w:eastAsiaTheme="minorEastAsia"/>
                <w:noProof/>
                <w:lang w:eastAsia="en-SG"/>
              </w:rPr>
              <w:tab/>
            </w:r>
            <w:r w:rsidR="00811A61" w:rsidRPr="00930F29">
              <w:rPr>
                <w:rStyle w:val="Hyperlink"/>
                <w:noProof/>
              </w:rPr>
              <w:t>References</w:t>
            </w:r>
            <w:r w:rsidR="00811A61">
              <w:rPr>
                <w:noProof/>
                <w:webHidden/>
              </w:rPr>
              <w:tab/>
            </w:r>
            <w:r w:rsidR="00811A61">
              <w:rPr>
                <w:noProof/>
                <w:webHidden/>
              </w:rPr>
              <w:fldChar w:fldCharType="begin"/>
            </w:r>
            <w:r w:rsidR="00811A61">
              <w:rPr>
                <w:noProof/>
                <w:webHidden/>
              </w:rPr>
              <w:instrText xml:space="preserve"> PAGEREF _Toc35955054 \h </w:instrText>
            </w:r>
            <w:r w:rsidR="00811A61">
              <w:rPr>
                <w:noProof/>
                <w:webHidden/>
              </w:rPr>
            </w:r>
            <w:r w:rsidR="00811A61">
              <w:rPr>
                <w:noProof/>
                <w:webHidden/>
              </w:rPr>
              <w:fldChar w:fldCharType="separate"/>
            </w:r>
            <w:r w:rsidR="00811A61">
              <w:rPr>
                <w:noProof/>
                <w:webHidden/>
              </w:rPr>
              <w:t>5</w:t>
            </w:r>
            <w:r w:rsidR="00811A61">
              <w:rPr>
                <w:noProof/>
                <w:webHidden/>
              </w:rPr>
              <w:fldChar w:fldCharType="end"/>
            </w:r>
          </w:hyperlink>
        </w:p>
        <w:p w14:paraId="304946D9" w14:textId="0802EA9B" w:rsidR="001B6932" w:rsidRDefault="001B6932" w:rsidP="00527AD8">
          <w:pPr>
            <w:spacing w:line="360" w:lineRule="auto"/>
          </w:pPr>
          <w:r>
            <w:rPr>
              <w:b/>
              <w:bCs/>
              <w:noProof/>
            </w:rPr>
            <w:fldChar w:fldCharType="end"/>
          </w:r>
        </w:p>
      </w:sdtContent>
    </w:sdt>
    <w:p w14:paraId="111D4158" w14:textId="77777777" w:rsidR="001B6932" w:rsidRDefault="001B6932" w:rsidP="00527AD8">
      <w:pPr>
        <w:spacing w:line="360" w:lineRule="auto"/>
        <w:rPr>
          <w:rFonts w:asciiTheme="majorHAnsi" w:eastAsiaTheme="majorEastAsia" w:hAnsiTheme="majorHAnsi" w:cstheme="majorBidi"/>
          <w:b/>
          <w:bCs/>
          <w:color w:val="2F5496" w:themeColor="accent1" w:themeShade="BF"/>
          <w:sz w:val="32"/>
          <w:szCs w:val="32"/>
        </w:rPr>
      </w:pPr>
      <w:r>
        <w:rPr>
          <w:b/>
          <w:bCs/>
        </w:rPr>
        <w:br w:type="page"/>
      </w:r>
    </w:p>
    <w:p w14:paraId="272AEF72" w14:textId="77777777" w:rsidR="00B56388" w:rsidRDefault="00B56388" w:rsidP="00527AD8">
      <w:pPr>
        <w:pStyle w:val="Heading1"/>
        <w:spacing w:line="360" w:lineRule="auto"/>
        <w:rPr>
          <w:b/>
          <w:bCs/>
        </w:rPr>
        <w:sectPr w:rsidR="00B56388">
          <w:footerReference w:type="default" r:id="rId11"/>
          <w:pgSz w:w="11906" w:h="16838"/>
          <w:pgMar w:top="1440" w:right="1440" w:bottom="1440" w:left="1440" w:header="708" w:footer="708" w:gutter="0"/>
          <w:cols w:space="708"/>
          <w:docGrid w:linePitch="360"/>
        </w:sectPr>
      </w:pPr>
    </w:p>
    <w:p w14:paraId="51FF3EA3" w14:textId="2BF44B0D" w:rsidR="00653AFA" w:rsidRDefault="00AF0B65" w:rsidP="00AF0B65">
      <w:pPr>
        <w:pStyle w:val="Heading1"/>
      </w:pPr>
      <w:bookmarkStart w:id="5" w:name="_Toc35955037"/>
      <w:r>
        <w:lastRenderedPageBreak/>
        <w:t xml:space="preserve">Executive </w:t>
      </w:r>
      <w:r w:rsidR="00527AD8">
        <w:t>Summary</w:t>
      </w:r>
      <w:bookmarkEnd w:id="5"/>
    </w:p>
    <w:p w14:paraId="07572C66" w14:textId="21B0EB96" w:rsidR="00527AD8" w:rsidRDefault="00527AD8" w:rsidP="00527AD8">
      <w:pPr>
        <w:spacing w:line="360" w:lineRule="auto"/>
      </w:pPr>
      <w:r w:rsidRPr="00527AD8">
        <w:rPr>
          <w:highlight w:val="yellow"/>
        </w:rPr>
        <w:t>TODO</w:t>
      </w:r>
    </w:p>
    <w:p w14:paraId="75C17B01" w14:textId="5FB73EEA" w:rsidR="00C86058" w:rsidRDefault="00C86058" w:rsidP="00527AD8">
      <w:pPr>
        <w:spacing w:line="360" w:lineRule="auto"/>
      </w:pPr>
    </w:p>
    <w:p w14:paraId="13F56E11" w14:textId="498C4F47" w:rsidR="00CB0786" w:rsidRDefault="00CB0786" w:rsidP="00527AD8">
      <w:pPr>
        <w:spacing w:line="360" w:lineRule="auto"/>
      </w:pPr>
    </w:p>
    <w:p w14:paraId="26CA2D1D" w14:textId="20A2053D" w:rsidR="00CB0786" w:rsidRDefault="00CB0786" w:rsidP="00527AD8">
      <w:pPr>
        <w:spacing w:line="360" w:lineRule="auto"/>
      </w:pPr>
    </w:p>
    <w:p w14:paraId="02AFA69E" w14:textId="77777777" w:rsidR="00CB0786" w:rsidRDefault="00CB0786" w:rsidP="00527AD8">
      <w:pPr>
        <w:spacing w:line="360" w:lineRule="auto"/>
      </w:pPr>
    </w:p>
    <w:p w14:paraId="0FDA9CFC" w14:textId="2D9B1426" w:rsidR="00527AD8" w:rsidRDefault="00527AD8" w:rsidP="00AF0B65">
      <w:pPr>
        <w:pStyle w:val="Heading1"/>
      </w:pPr>
      <w:bookmarkStart w:id="6" w:name="_Toc35955038"/>
      <w:r>
        <w:t>Business Problem</w:t>
      </w:r>
      <w:bookmarkEnd w:id="6"/>
    </w:p>
    <w:p w14:paraId="547A15C7" w14:textId="67532E5C" w:rsidR="00527AD8" w:rsidRDefault="00527AD8" w:rsidP="00527AD8">
      <w:pPr>
        <w:spacing w:line="360" w:lineRule="auto"/>
      </w:pPr>
      <w:r>
        <w:t>In today’s world, traditional shopping is declining year-on-year, while e-commerce has been rising and is expected to reach 2.05 billion buyers globally by 2020</w:t>
      </w:r>
      <w:sdt>
        <w:sdtPr>
          <w:id w:val="743150047"/>
          <w:citation/>
        </w:sdtPr>
        <w:sdtContent>
          <w:r>
            <w:fldChar w:fldCharType="begin"/>
          </w:r>
          <w:r>
            <w:instrText xml:space="preserve"> CITATION Obe \l 18441 </w:instrText>
          </w:r>
          <w:r>
            <w:fldChar w:fldCharType="separate"/>
          </w:r>
          <w:r w:rsidR="00F239ED">
            <w:rPr>
              <w:noProof/>
            </w:rPr>
            <w:t xml:space="preserve"> </w:t>
          </w:r>
          <w:r w:rsidR="00F239ED" w:rsidRPr="00F239ED">
            <w:rPr>
              <w:noProof/>
            </w:rPr>
            <w:t>[1]</w:t>
          </w:r>
          <w:r>
            <w:fldChar w:fldCharType="end"/>
          </w:r>
        </w:sdtContent>
      </w:sdt>
      <w:r>
        <w:t>. This has led to a much greater variety of products at lower prices, as multiple sellers across different countries compete for a slice of the market</w:t>
      </w:r>
      <w:sdt>
        <w:sdtPr>
          <w:id w:val="-1124072344"/>
          <w:citation/>
        </w:sdtPr>
        <w:sdtContent>
          <w:r>
            <w:fldChar w:fldCharType="begin"/>
          </w:r>
          <w:r>
            <w:instrText xml:space="preserve"> CITATION The18 \l 18441 </w:instrText>
          </w:r>
          <w:r>
            <w:fldChar w:fldCharType="separate"/>
          </w:r>
          <w:r w:rsidR="00F239ED">
            <w:rPr>
              <w:noProof/>
            </w:rPr>
            <w:t xml:space="preserve"> </w:t>
          </w:r>
          <w:r w:rsidR="00F239ED" w:rsidRPr="00F239ED">
            <w:rPr>
              <w:noProof/>
            </w:rPr>
            <w:t>[2]</w:t>
          </w:r>
          <w:r>
            <w:fldChar w:fldCharType="end"/>
          </w:r>
        </w:sdtContent>
      </w:sdt>
      <w:r>
        <w:t xml:space="preserve">. </w:t>
      </w:r>
    </w:p>
    <w:p w14:paraId="6AA24423" w14:textId="7A2BF3E1" w:rsidR="00527AD8" w:rsidRDefault="00527AD8" w:rsidP="00527AD8">
      <w:pPr>
        <w:spacing w:line="360" w:lineRule="auto"/>
      </w:pPr>
      <w:r>
        <w:t xml:space="preserve">However, in a bid to differentiate their products, retailers often advertise their features with marketing jargon that adds to consumer confusion </w:t>
      </w:r>
      <w:sdt>
        <w:sdtPr>
          <w:id w:val="-233638057"/>
          <w:citation/>
        </w:sdtPr>
        <w:sdtContent>
          <w:r>
            <w:fldChar w:fldCharType="begin"/>
          </w:r>
          <w:r>
            <w:instrText xml:space="preserve"> CITATION Reb19 \l 18441 </w:instrText>
          </w:r>
          <w:r>
            <w:fldChar w:fldCharType="separate"/>
          </w:r>
          <w:r w:rsidR="00F239ED" w:rsidRPr="00F239ED">
            <w:rPr>
              <w:noProof/>
            </w:rPr>
            <w:t>[3]</w:t>
          </w:r>
          <w:r>
            <w:fldChar w:fldCharType="end"/>
          </w:r>
        </w:sdtContent>
      </w:sdt>
      <w:r>
        <w:t xml:space="preserve">. In addition, with the plethora of online marketplaces </w:t>
      </w:r>
      <w:sdt>
        <w:sdtPr>
          <w:id w:val="1694573716"/>
          <w:citation/>
        </w:sdtPr>
        <w:sdtContent>
          <w:r>
            <w:fldChar w:fldCharType="begin"/>
          </w:r>
          <w:r>
            <w:instrText xml:space="preserve"> CITATION The19 \l 18441 </w:instrText>
          </w:r>
          <w:r>
            <w:fldChar w:fldCharType="separate"/>
          </w:r>
          <w:r w:rsidR="00F239ED" w:rsidRPr="00F239ED">
            <w:rPr>
              <w:noProof/>
            </w:rPr>
            <w:t>[4]</w:t>
          </w:r>
          <w:r>
            <w:fldChar w:fldCharType="end"/>
          </w:r>
        </w:sdtContent>
      </w:sdt>
      <w:r>
        <w:t xml:space="preserve">, even after deciding on the “best item” item, the consumer needs to decide which platform has the “best” price. All these factors result in consumer confusion and decision paralysis, where consumers experience greater anxiety and stress, and sometimes  “buyers’ regret” after purchase, fearing that they have not chosen the “best” possible product </w:t>
      </w:r>
      <w:sdt>
        <w:sdtPr>
          <w:id w:val="-2095783182"/>
          <w:citation/>
        </w:sdtPr>
        <w:sdtContent>
          <w:r>
            <w:fldChar w:fldCharType="begin"/>
          </w:r>
          <w:r>
            <w:instrText xml:space="preserve">CITATION Bar04 \m Lye00 \l 18441 </w:instrText>
          </w:r>
          <w:r>
            <w:fldChar w:fldCharType="separate"/>
          </w:r>
          <w:r w:rsidR="00F239ED" w:rsidRPr="00F239ED">
            <w:rPr>
              <w:noProof/>
            </w:rPr>
            <w:t>[5, 6]</w:t>
          </w:r>
          <w:r>
            <w:fldChar w:fldCharType="end"/>
          </w:r>
        </w:sdtContent>
      </w:sdt>
      <w:r>
        <w:t xml:space="preserve">. Overwhelmed with choices and decisions, they may even delay or stop shopping all together </w:t>
      </w:r>
      <w:sdt>
        <w:sdtPr>
          <w:id w:val="1019275390"/>
          <w:citation/>
        </w:sdtPr>
        <w:sdtContent>
          <w:r>
            <w:fldChar w:fldCharType="begin"/>
          </w:r>
          <w:r>
            <w:instrText xml:space="preserve"> CITATION Kno13 \l 18441 </w:instrText>
          </w:r>
          <w:r>
            <w:fldChar w:fldCharType="separate"/>
          </w:r>
          <w:r w:rsidR="00F239ED" w:rsidRPr="00F239ED">
            <w:rPr>
              <w:noProof/>
            </w:rPr>
            <w:t>[7]</w:t>
          </w:r>
          <w:r>
            <w:fldChar w:fldCharType="end"/>
          </w:r>
        </w:sdtContent>
      </w:sdt>
      <w:r>
        <w:t xml:space="preserve">. </w:t>
      </w:r>
    </w:p>
    <w:p w14:paraId="6E1CF28A" w14:textId="2EB077F6" w:rsidR="00527AD8" w:rsidRDefault="00527AD8" w:rsidP="00527AD8">
      <w:pPr>
        <w:spacing w:line="360" w:lineRule="auto"/>
      </w:pPr>
      <w:r>
        <w:t xml:space="preserve">In particular, there has been a surge in demand for headphones in the last few years. More than one million headphones were sold per day in 2018 and sales are expected to increase by two-fold in 2024 </w:t>
      </w:r>
      <w:sdt>
        <w:sdtPr>
          <w:id w:val="-479079107"/>
          <w:citation/>
        </w:sdtPr>
        <w:sdtContent>
          <w:r>
            <w:fldChar w:fldCharType="begin"/>
          </w:r>
          <w:r>
            <w:instrText xml:space="preserve"> CITATION Ari19 \l 18441 </w:instrText>
          </w:r>
          <w:r>
            <w:fldChar w:fldCharType="separate"/>
          </w:r>
          <w:r w:rsidR="00F239ED" w:rsidRPr="00F239ED">
            <w:rPr>
              <w:noProof/>
            </w:rPr>
            <w:t>[8]</w:t>
          </w:r>
          <w:r>
            <w:fldChar w:fldCharType="end"/>
          </w:r>
        </w:sdtContent>
      </w:sdt>
      <w:r>
        <w:t>. Consumers are no longer content with standard earphones that are bundled with mobile phones or MP3 players, and headphones and earphones have become lifestyle accessories for the trendy. Confronted with a large variety of product models, consumers may not always understand the different specifications or find it tedious browsing through countless items to find the product that best suits them.</w:t>
      </w:r>
    </w:p>
    <w:p w14:paraId="43CDBE7B" w14:textId="7A855942" w:rsidR="00527AD8" w:rsidRDefault="00527AD8" w:rsidP="00AF0B65">
      <w:pPr>
        <w:pStyle w:val="Heading1"/>
      </w:pPr>
      <w:bookmarkStart w:id="7" w:name="_Toc35955039"/>
      <w:r>
        <w:t>Solution Approach</w:t>
      </w:r>
      <w:bookmarkEnd w:id="7"/>
    </w:p>
    <w:p w14:paraId="68BE356E" w14:textId="20ECE7D1" w:rsidR="00003037" w:rsidRDefault="008B28BD" w:rsidP="00AF0B65">
      <w:pPr>
        <w:pStyle w:val="Heading2"/>
      </w:pPr>
      <w:bookmarkStart w:id="8" w:name="_Toc35955040"/>
      <w:r>
        <w:t>Approach and Objective</w:t>
      </w:r>
      <w:bookmarkEnd w:id="8"/>
    </w:p>
    <w:p w14:paraId="49646445" w14:textId="0623F2AD" w:rsidR="009528C1" w:rsidRPr="004B054A" w:rsidRDefault="00003037" w:rsidP="004B054A">
      <w:pPr>
        <w:spacing w:line="360" w:lineRule="auto"/>
      </w:pPr>
      <w:r>
        <w:t xml:space="preserve">The project objective </w:t>
      </w:r>
      <w:r w:rsidR="00270FAA">
        <w:t>was</w:t>
      </w:r>
      <w:r>
        <w:t xml:space="preserve"> to build a product recommendation chatbot</w:t>
      </w:r>
      <w:r w:rsidR="00174C0F">
        <w:t xml:space="preserve"> for headphones and earphones</w:t>
      </w:r>
      <w:r>
        <w:t xml:space="preserve"> to give users better “decision simplicity” in their shopping. The </w:t>
      </w:r>
      <w:r w:rsidR="00DA351C">
        <w:t xml:space="preserve">main intents </w:t>
      </w:r>
      <w:r w:rsidR="007A30DD">
        <w:t xml:space="preserve">are </w:t>
      </w:r>
      <w:r w:rsidR="00DA351C">
        <w:t xml:space="preserve">summarised in </w:t>
      </w:r>
      <w:r w:rsidR="00DA351C" w:rsidRPr="00DA351C">
        <w:rPr>
          <w:i/>
          <w:iCs/>
        </w:rPr>
        <w:fldChar w:fldCharType="begin"/>
      </w:r>
      <w:r w:rsidR="00DA351C" w:rsidRPr="00DA351C">
        <w:rPr>
          <w:i/>
          <w:iCs/>
        </w:rPr>
        <w:instrText xml:space="preserve"> REF _Ref35939564 \h  \* MERGEFORMAT </w:instrText>
      </w:r>
      <w:r w:rsidR="00DA351C" w:rsidRPr="00DA351C">
        <w:rPr>
          <w:i/>
          <w:iCs/>
        </w:rPr>
      </w:r>
      <w:r w:rsidR="00DA351C" w:rsidRPr="00DA351C">
        <w:rPr>
          <w:i/>
          <w:iCs/>
        </w:rPr>
        <w:fldChar w:fldCharType="separate"/>
      </w:r>
      <w:r w:rsidR="00DA351C" w:rsidRPr="00DA351C">
        <w:rPr>
          <w:i/>
          <w:iCs/>
        </w:rPr>
        <w:t xml:space="preserve">Table </w:t>
      </w:r>
      <w:r w:rsidR="00DA351C" w:rsidRPr="00DA351C">
        <w:rPr>
          <w:i/>
          <w:iCs/>
          <w:noProof/>
        </w:rPr>
        <w:t>1</w:t>
      </w:r>
      <w:r w:rsidR="00DA351C" w:rsidRPr="00DA351C">
        <w:rPr>
          <w:i/>
          <w:iCs/>
        </w:rPr>
        <w:fldChar w:fldCharType="end"/>
      </w:r>
      <w:r w:rsidR="007A30DD" w:rsidRPr="007A30DD">
        <w:t xml:space="preserve">, and will be </w:t>
      </w:r>
      <w:r w:rsidR="007A30DD">
        <w:t>discussed in detail in</w:t>
      </w:r>
      <w:r w:rsidR="00572A06">
        <w:t xml:space="preserve"> </w:t>
      </w:r>
      <w:r w:rsidR="00572A06" w:rsidRPr="00572A06">
        <w:rPr>
          <w:i/>
          <w:iCs/>
        </w:rPr>
        <w:fldChar w:fldCharType="begin"/>
      </w:r>
      <w:r w:rsidR="00572A06" w:rsidRPr="00572A06">
        <w:rPr>
          <w:i/>
          <w:iCs/>
        </w:rPr>
        <w:instrText xml:space="preserve"> REF _Ref35954715 \h </w:instrText>
      </w:r>
      <w:r w:rsidR="00572A06">
        <w:rPr>
          <w:i/>
          <w:iCs/>
        </w:rPr>
        <w:instrText xml:space="preserve"> \* MERGEFORMAT </w:instrText>
      </w:r>
      <w:r w:rsidR="00572A06" w:rsidRPr="00572A06">
        <w:rPr>
          <w:i/>
          <w:iCs/>
        </w:rPr>
      </w:r>
      <w:r w:rsidR="00572A06" w:rsidRPr="00572A06">
        <w:rPr>
          <w:i/>
          <w:iCs/>
        </w:rPr>
        <w:fldChar w:fldCharType="separate"/>
      </w:r>
      <w:r w:rsidR="00572A06" w:rsidRPr="00572A06">
        <w:rPr>
          <w:i/>
          <w:iCs/>
        </w:rPr>
        <w:t>Chatbot Design</w:t>
      </w:r>
      <w:r w:rsidR="00572A06" w:rsidRPr="00572A06">
        <w:rPr>
          <w:i/>
          <w:iCs/>
        </w:rPr>
        <w:fldChar w:fldCharType="end"/>
      </w:r>
      <w:r w:rsidR="00572A06">
        <w:t>.</w:t>
      </w:r>
    </w:p>
    <w:p w14:paraId="014BF30F" w14:textId="46BFED51" w:rsidR="00DA351C" w:rsidRDefault="00DA351C" w:rsidP="00DA351C">
      <w:pPr>
        <w:pStyle w:val="Caption"/>
        <w:keepNext/>
        <w:spacing w:after="0"/>
      </w:pPr>
      <w:bookmarkStart w:id="9" w:name="_Ref35939564"/>
      <w:r>
        <w:lastRenderedPageBreak/>
        <w:t xml:space="preserve">Table </w:t>
      </w:r>
      <w:fldSimple w:instr=" SEQ Table \* ARABIC ">
        <w:r w:rsidR="00423006">
          <w:rPr>
            <w:noProof/>
          </w:rPr>
          <w:t>1</w:t>
        </w:r>
      </w:fldSimple>
      <w:bookmarkEnd w:id="9"/>
      <w:r>
        <w:t>. Chatbot intents</w:t>
      </w:r>
      <w:r>
        <w:rPr>
          <w:noProof/>
        </w:rPr>
        <w:t xml:space="preserve"> and descriptions</w:t>
      </w:r>
    </w:p>
    <w:tbl>
      <w:tblPr>
        <w:tblStyle w:val="GridTable4-Accent1"/>
        <w:tblW w:w="5000" w:type="pct"/>
        <w:tblInd w:w="0" w:type="dxa"/>
        <w:tblLook w:val="04A0" w:firstRow="1" w:lastRow="0" w:firstColumn="1" w:lastColumn="0" w:noHBand="0" w:noVBand="1"/>
      </w:tblPr>
      <w:tblGrid>
        <w:gridCol w:w="3397"/>
        <w:gridCol w:w="5619"/>
      </w:tblGrid>
      <w:tr w:rsidR="00DA351C" w14:paraId="3321F8AE" w14:textId="77777777" w:rsidTr="005D0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hideMark/>
          </w:tcPr>
          <w:p w14:paraId="59B82D69" w14:textId="77777777" w:rsidR="00DA351C" w:rsidRDefault="00DA351C" w:rsidP="005D03BF">
            <w:r>
              <w:t>Chatbot Intent</w:t>
            </w:r>
          </w:p>
        </w:tc>
        <w:tc>
          <w:tcPr>
            <w:tcW w:w="3116" w:type="pct"/>
            <w:hideMark/>
          </w:tcPr>
          <w:p w14:paraId="09B3005F" w14:textId="77777777" w:rsidR="00DA351C" w:rsidRDefault="00DA351C" w:rsidP="005D03BF">
            <w:pPr>
              <w:cnfStyle w:val="100000000000" w:firstRow="1" w:lastRow="0" w:firstColumn="0" w:lastColumn="0" w:oddVBand="0" w:evenVBand="0" w:oddHBand="0" w:evenHBand="0" w:firstRowFirstColumn="0" w:firstRowLastColumn="0" w:lastRowFirstColumn="0" w:lastRowLastColumn="0"/>
            </w:pPr>
            <w:r>
              <w:t>Description</w:t>
            </w:r>
          </w:p>
        </w:tc>
      </w:tr>
      <w:tr w:rsidR="00DA351C" w14:paraId="016FEB11" w14:textId="77777777" w:rsidTr="005D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94DFF95" w14:textId="77777777" w:rsidR="00DA351C" w:rsidRDefault="00DA351C" w:rsidP="005D03BF">
            <w:r>
              <w:t>Product recommendation</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52BED7" w14:textId="6A50DF38" w:rsidR="00DA351C" w:rsidRDefault="00DA351C" w:rsidP="005D03BF">
            <w:pPr>
              <w:cnfStyle w:val="000000100000" w:firstRow="0" w:lastRow="0" w:firstColumn="0" w:lastColumn="0" w:oddVBand="0" w:evenVBand="0" w:oddHBand="1" w:evenHBand="0" w:firstRowFirstColumn="0" w:firstRowLastColumn="0" w:lastRowFirstColumn="0" w:lastRowLastColumn="0"/>
            </w:pPr>
            <w:r>
              <w:t>Select suitable products according to rating</w:t>
            </w:r>
            <w:r w:rsidR="009528C1">
              <w:t xml:space="preserve"> and </w:t>
            </w:r>
            <w:r>
              <w:t>sentiment</w:t>
            </w:r>
            <w:r w:rsidR="009528C1">
              <w:t xml:space="preserve"> in product reviews, as well as,</w:t>
            </w:r>
            <w:r>
              <w:t xml:space="preserve"> product features deemed important to user </w:t>
            </w:r>
            <w:r w:rsidR="004B054A">
              <w:t>(</w:t>
            </w:r>
            <w:proofErr w:type="spellStart"/>
            <w:r w:rsidR="004B054A">
              <w:t>eg</w:t>
            </w:r>
            <w:proofErr w:type="spellEnd"/>
            <w:r w:rsidR="004B054A">
              <w:t xml:space="preserve"> long battery life, suitable for sports, etc)</w:t>
            </w:r>
          </w:p>
        </w:tc>
      </w:tr>
      <w:tr w:rsidR="00DA351C" w14:paraId="67D712EF" w14:textId="77777777" w:rsidTr="005D03BF">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3D908D" w14:textId="77777777" w:rsidR="00DA351C" w:rsidRDefault="00DA351C" w:rsidP="005D03BF">
            <w:r>
              <w:t>Explanation of terminology</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DF3A94" w14:textId="1CE9617B" w:rsidR="00DA351C" w:rsidRDefault="00DA351C" w:rsidP="005D03BF">
            <w:pPr>
              <w:cnfStyle w:val="000000000000" w:firstRow="0" w:lastRow="0" w:firstColumn="0" w:lastColumn="0" w:oddVBand="0" w:evenVBand="0" w:oddHBand="0" w:evenHBand="0" w:firstRowFirstColumn="0" w:firstRowLastColumn="0" w:lastRowFirstColumn="0" w:lastRowLastColumn="0"/>
            </w:pPr>
            <w:r>
              <w:t xml:space="preserve">Shortlist typical terminology and store the terms into a lookup table; if </w:t>
            </w:r>
            <w:r w:rsidR="00C87E27">
              <w:t xml:space="preserve">exact </w:t>
            </w:r>
            <w:r>
              <w:t xml:space="preserve">term is not found, </w:t>
            </w:r>
            <w:r w:rsidR="00C87E27">
              <w:t>word similarity between query and keys would be performed and closest match will be returned.</w:t>
            </w:r>
          </w:p>
        </w:tc>
      </w:tr>
      <w:tr w:rsidR="003E3D3B" w14:paraId="4D11C78F" w14:textId="77777777" w:rsidTr="005D0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1B33787" w14:textId="0C1C6F9B" w:rsidR="003E3D3B" w:rsidRDefault="003E3D3B" w:rsidP="003E3D3B">
            <w:r>
              <w:t>Product pricing</w:t>
            </w:r>
          </w:p>
        </w:tc>
        <w:tc>
          <w:tcPr>
            <w:tcW w:w="3116"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3660D1D" w14:textId="370A6187" w:rsidR="003E3D3B" w:rsidRDefault="0096332F" w:rsidP="0096332F">
            <w:pPr>
              <w:cnfStyle w:val="000000100000" w:firstRow="0" w:lastRow="0" w:firstColumn="0" w:lastColumn="0" w:oddVBand="0" w:evenVBand="0" w:oddHBand="1" w:evenHBand="0" w:firstRowFirstColumn="0" w:firstRowLastColumn="0" w:lastRowFirstColumn="0" w:lastRowLastColumn="0"/>
            </w:pPr>
            <w:proofErr w:type="spellStart"/>
            <w:r>
              <w:t>Webscrape</w:t>
            </w:r>
            <w:proofErr w:type="spellEnd"/>
            <w:r>
              <w:t xml:space="preserve"> prices from </w:t>
            </w:r>
            <w:r w:rsidR="00174C0F">
              <w:t>Amazon</w:t>
            </w:r>
            <w:r>
              <w:t xml:space="preserve"> periodically (</w:t>
            </w:r>
            <w:proofErr w:type="spellStart"/>
            <w:r>
              <w:t>eg</w:t>
            </w:r>
            <w:proofErr w:type="spellEnd"/>
            <w:r>
              <w:t xml:space="preserve"> weekly/daily), and </w:t>
            </w:r>
            <w:r w:rsidR="003E3D3B">
              <w:t xml:space="preserve">display </w:t>
            </w:r>
            <w:r>
              <w:t xml:space="preserve">price and website </w:t>
            </w:r>
            <w:r w:rsidR="003E3D3B">
              <w:t>link to purchase in chatbot</w:t>
            </w:r>
          </w:p>
        </w:tc>
      </w:tr>
    </w:tbl>
    <w:p w14:paraId="25A62C4E" w14:textId="77777777" w:rsidR="00DA351C" w:rsidRPr="00DA351C" w:rsidRDefault="00DA351C" w:rsidP="00DA351C">
      <w:pPr>
        <w:spacing w:line="360" w:lineRule="auto"/>
        <w:rPr>
          <w:highlight w:val="yellow"/>
        </w:rPr>
      </w:pPr>
    </w:p>
    <w:p w14:paraId="55188F60" w14:textId="759F8780" w:rsidR="00B44E0A" w:rsidRDefault="009F0A1D" w:rsidP="009F0A1D">
      <w:pPr>
        <w:spacing w:line="360" w:lineRule="auto"/>
      </w:pPr>
      <w:r>
        <w:t xml:space="preserve">The most natural way for interaction would be through </w:t>
      </w:r>
      <w:r w:rsidR="00D76D88">
        <w:t>a conversational interface to converse with users and identify their needs</w:t>
      </w:r>
      <w:r>
        <w:t xml:space="preserve">, just like </w:t>
      </w:r>
      <w:r w:rsidR="003C317A">
        <w:t>what</w:t>
      </w:r>
      <w:r>
        <w:t xml:space="preserve"> a shop assistant would</w:t>
      </w:r>
      <w:r w:rsidR="003C317A">
        <w:t xml:space="preserve"> do.</w:t>
      </w:r>
    </w:p>
    <w:p w14:paraId="3C23440A" w14:textId="38B9FFF2" w:rsidR="00003037" w:rsidRDefault="00003037" w:rsidP="00C86058">
      <w:pPr>
        <w:pStyle w:val="Heading2"/>
        <w:spacing w:line="360" w:lineRule="auto"/>
      </w:pPr>
      <w:bookmarkStart w:id="10" w:name="_Toc35955041"/>
      <w:r>
        <w:t>Datasets</w:t>
      </w:r>
      <w:bookmarkEnd w:id="10"/>
    </w:p>
    <w:p w14:paraId="4ED7EB2D" w14:textId="713CB257" w:rsidR="00A14FC0" w:rsidRPr="00DE1A97" w:rsidRDefault="00C86058" w:rsidP="00C81DEB">
      <w:pPr>
        <w:spacing w:line="360" w:lineRule="auto"/>
      </w:pPr>
      <w:r w:rsidRPr="00EE715E">
        <w:t xml:space="preserve">Several datasets would be utilised for this project. </w:t>
      </w:r>
      <w:r w:rsidR="00C81DEB" w:rsidRPr="00EE715E">
        <w:rPr>
          <w:highlight w:val="yellow"/>
        </w:rPr>
        <w:t>For “Product recommendation”</w:t>
      </w:r>
      <w:r w:rsidR="00DE1A97">
        <w:rPr>
          <w:highlight w:val="yellow"/>
        </w:rPr>
        <w:t xml:space="preserve"> intent</w:t>
      </w:r>
      <w:r w:rsidR="00C81DEB" w:rsidRPr="00EE715E">
        <w:rPr>
          <w:highlight w:val="yellow"/>
        </w:rPr>
        <w:t>, t</w:t>
      </w:r>
      <w:r w:rsidRPr="00EE715E">
        <w:rPr>
          <w:highlight w:val="yellow"/>
        </w:rPr>
        <w:t>he Amazon Review Data (2018) which contain</w:t>
      </w:r>
      <w:r w:rsidR="00270FAA">
        <w:rPr>
          <w:highlight w:val="yellow"/>
        </w:rPr>
        <w:t>ed</w:t>
      </w:r>
      <w:r w:rsidRPr="00EE715E">
        <w:rPr>
          <w:highlight w:val="yellow"/>
        </w:rPr>
        <w:t xml:space="preserve"> reviews from 1996 to 2018 </w:t>
      </w:r>
      <w:sdt>
        <w:sdtPr>
          <w:rPr>
            <w:highlight w:val="yellow"/>
          </w:rPr>
          <w:id w:val="-1118836923"/>
          <w:citation/>
        </w:sdtPr>
        <w:sdtContent>
          <w:r w:rsidRPr="00EE715E">
            <w:rPr>
              <w:highlight w:val="yellow"/>
            </w:rPr>
            <w:fldChar w:fldCharType="begin"/>
          </w:r>
          <w:r w:rsidRPr="00EE715E">
            <w:rPr>
              <w:highlight w:val="yellow"/>
            </w:rPr>
            <w:instrText xml:space="preserve"> CITATION NiJ18 \l 18441 </w:instrText>
          </w:r>
          <w:r w:rsidRPr="00EE715E">
            <w:rPr>
              <w:highlight w:val="yellow"/>
            </w:rPr>
            <w:fldChar w:fldCharType="separate"/>
          </w:r>
          <w:r w:rsidR="00F239ED">
            <w:rPr>
              <w:b/>
              <w:bCs/>
              <w:noProof/>
              <w:highlight w:val="yellow"/>
              <w:lang w:val="en-US"/>
            </w:rPr>
            <w:t>Invalid source specified.</w:t>
          </w:r>
          <w:r w:rsidRPr="00EE715E">
            <w:rPr>
              <w:highlight w:val="yellow"/>
            </w:rPr>
            <w:fldChar w:fldCharType="end"/>
          </w:r>
        </w:sdtContent>
      </w:sdt>
      <w:r w:rsidRPr="00EE715E">
        <w:rPr>
          <w:highlight w:val="yellow"/>
        </w:rPr>
        <w:t xml:space="preserve"> as well as reviews of headphones and earphones from Amazon extracted from </w:t>
      </w:r>
      <w:proofErr w:type="spellStart"/>
      <w:r w:rsidR="00DE243B" w:rsidRPr="00EE715E">
        <w:rPr>
          <w:highlight w:val="yellow"/>
        </w:rPr>
        <w:t>webscraping</w:t>
      </w:r>
      <w:proofErr w:type="spellEnd"/>
      <w:r w:rsidRPr="00EE715E">
        <w:rPr>
          <w:highlight w:val="yellow"/>
        </w:rPr>
        <w:t xml:space="preserve"> </w:t>
      </w:r>
      <w:r w:rsidR="00270FAA">
        <w:rPr>
          <w:highlight w:val="yellow"/>
        </w:rPr>
        <w:t>were</w:t>
      </w:r>
      <w:r w:rsidRPr="00EE715E">
        <w:rPr>
          <w:highlight w:val="yellow"/>
        </w:rPr>
        <w:t xml:space="preserve"> used for sentiment analysis</w:t>
      </w:r>
      <w:r w:rsidR="00C81DEB" w:rsidRPr="00EE715E">
        <w:rPr>
          <w:highlight w:val="yellow"/>
        </w:rPr>
        <w:t xml:space="preserve"> and also to obtain the list of available products to recommend</w:t>
      </w:r>
      <w:r w:rsidRPr="00EE715E">
        <w:rPr>
          <w:highlight w:val="yellow"/>
        </w:rPr>
        <w:t>.</w:t>
      </w:r>
      <w:r>
        <w:t xml:space="preserve"> </w:t>
      </w:r>
      <w:r w:rsidR="009A0C77">
        <w:t>F</w:t>
      </w:r>
      <w:r w:rsidR="00C81DEB">
        <w:t>or “</w:t>
      </w:r>
      <w:r w:rsidR="00EE715E">
        <w:t>Explanation of terminology”</w:t>
      </w:r>
      <w:r w:rsidR="00DE1A97">
        <w:t xml:space="preserve"> intent</w:t>
      </w:r>
      <w:r w:rsidR="00EE715E">
        <w:t xml:space="preserve">, several websites </w:t>
      </w:r>
      <w:r w:rsidR="00270FAA">
        <w:t>were</w:t>
      </w:r>
      <w:r w:rsidR="00EE715E">
        <w:t xml:space="preserve"> web-scraped to obtain a </w:t>
      </w:r>
      <w:r w:rsidR="00E0096E">
        <w:t>glossary of terminologies</w:t>
      </w:r>
      <w:bookmarkStart w:id="11" w:name="_Ref30690056"/>
      <w:r w:rsidR="00A14FC0">
        <w:t>. For “Product Pricing”</w:t>
      </w:r>
      <w:r w:rsidR="00DE1A97">
        <w:t xml:space="preserve"> intent</w:t>
      </w:r>
      <w:r w:rsidR="00A14FC0">
        <w:t>, Amazon website was web-scraped</w:t>
      </w:r>
      <w:r w:rsidR="002D0C37">
        <w:t xml:space="preserve"> for price and delivery costs</w:t>
      </w:r>
      <w:r w:rsidR="00A14FC0">
        <w:t xml:space="preserve"> based on the list of products that were shortlisted in “Product Recommendation”.</w:t>
      </w:r>
    </w:p>
    <w:p w14:paraId="12BB4953" w14:textId="3D6FCD82" w:rsidR="00C81DEB" w:rsidRPr="00C81DEB" w:rsidRDefault="00C81DEB" w:rsidP="00C81DEB">
      <w:pPr>
        <w:spacing w:line="360" w:lineRule="auto"/>
        <w:rPr>
          <w:i/>
          <w:iCs/>
        </w:rPr>
      </w:pPr>
      <w:r>
        <w:t xml:space="preserve">The list of dataset sources is summarised in </w:t>
      </w:r>
      <w:r>
        <w:rPr>
          <w:i/>
          <w:iCs/>
        </w:rPr>
        <w:fldChar w:fldCharType="begin"/>
      </w:r>
      <w:r>
        <w:rPr>
          <w:i/>
          <w:iCs/>
        </w:rPr>
        <w:instrText xml:space="preserve"> REF _Ref30690056 \h  \* MERGEFORMAT </w:instrText>
      </w:r>
      <w:r>
        <w:rPr>
          <w:i/>
          <w:iCs/>
        </w:rPr>
      </w:r>
      <w:r>
        <w:rPr>
          <w:i/>
          <w:iCs/>
        </w:rPr>
        <w:fldChar w:fldCharType="separate"/>
      </w:r>
      <w:r w:rsidRPr="00D76D88">
        <w:rPr>
          <w:i/>
          <w:iCs/>
        </w:rPr>
        <w:t>Table</w:t>
      </w:r>
      <w:r w:rsidRPr="00D76D88">
        <w:rPr>
          <w:i/>
          <w:iCs/>
          <w:noProof/>
        </w:rPr>
        <w:t xml:space="preserve"> </w:t>
      </w:r>
      <w:r>
        <w:rPr>
          <w:noProof/>
        </w:rPr>
        <w:t>2</w:t>
      </w:r>
      <w:r>
        <w:rPr>
          <w:i/>
          <w:iCs/>
        </w:rPr>
        <w:fldChar w:fldCharType="end"/>
      </w:r>
      <w:r>
        <w:t>.</w:t>
      </w:r>
    </w:p>
    <w:p w14:paraId="4A11224A" w14:textId="77777777" w:rsidR="00C81DEB" w:rsidRPr="00D76D88" w:rsidRDefault="00C81DEB" w:rsidP="00C81DEB">
      <w:pPr>
        <w:spacing w:line="360" w:lineRule="auto"/>
      </w:pPr>
    </w:p>
    <w:p w14:paraId="68B756B9" w14:textId="77777777" w:rsidR="002D0C37" w:rsidRDefault="002D0C37">
      <w:pPr>
        <w:rPr>
          <w:i/>
          <w:iCs/>
          <w:color w:val="44546A" w:themeColor="text2"/>
          <w:sz w:val="18"/>
          <w:szCs w:val="18"/>
        </w:rPr>
      </w:pPr>
      <w:r>
        <w:br w:type="page"/>
      </w:r>
    </w:p>
    <w:p w14:paraId="0AD2FBC4" w14:textId="2057EDCA" w:rsidR="00C86058" w:rsidRDefault="00C86058" w:rsidP="00C86058">
      <w:pPr>
        <w:pStyle w:val="Caption"/>
        <w:keepNext/>
        <w:spacing w:after="0"/>
      </w:pPr>
      <w:r>
        <w:lastRenderedPageBreak/>
        <w:t xml:space="preserve">Table </w:t>
      </w:r>
      <w:r>
        <w:fldChar w:fldCharType="begin"/>
      </w:r>
      <w:r>
        <w:instrText>SEQ Table \* ARABIC</w:instrText>
      </w:r>
      <w:r>
        <w:fldChar w:fldCharType="separate"/>
      </w:r>
      <w:r w:rsidR="00423006">
        <w:rPr>
          <w:noProof/>
        </w:rPr>
        <w:t>2</w:t>
      </w:r>
      <w:r>
        <w:fldChar w:fldCharType="end"/>
      </w:r>
      <w:bookmarkEnd w:id="11"/>
      <w:r>
        <w:t>. Dataset sources and usage</w:t>
      </w:r>
    </w:p>
    <w:tbl>
      <w:tblPr>
        <w:tblStyle w:val="GridTable4-Accent1"/>
        <w:tblW w:w="4003" w:type="pct"/>
        <w:tblInd w:w="0" w:type="dxa"/>
        <w:tblLook w:val="04A0" w:firstRow="1" w:lastRow="0" w:firstColumn="1" w:lastColumn="0" w:noHBand="0" w:noVBand="1"/>
      </w:tblPr>
      <w:tblGrid>
        <w:gridCol w:w="1645"/>
        <w:gridCol w:w="4376"/>
        <w:gridCol w:w="1197"/>
      </w:tblGrid>
      <w:tr w:rsidR="002D0C37" w14:paraId="0AA5FDC6" w14:textId="77777777" w:rsidTr="002D0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hideMark/>
          </w:tcPr>
          <w:p w14:paraId="5B11511D" w14:textId="65F9543F" w:rsidR="002D0C37" w:rsidRDefault="002D0C37">
            <w:pPr>
              <w:rPr>
                <w:bCs w:val="0"/>
              </w:rPr>
            </w:pPr>
            <w:r>
              <w:rPr>
                <w:bCs w:val="0"/>
              </w:rPr>
              <w:t>Purpose</w:t>
            </w:r>
          </w:p>
        </w:tc>
        <w:tc>
          <w:tcPr>
            <w:tcW w:w="3031" w:type="pct"/>
            <w:hideMark/>
          </w:tcPr>
          <w:p w14:paraId="4261A73E" w14:textId="77777777" w:rsidR="002D0C37" w:rsidRDefault="002D0C37">
            <w:pPr>
              <w:cnfStyle w:val="100000000000" w:firstRow="1" w:lastRow="0" w:firstColumn="0" w:lastColumn="0" w:oddVBand="0" w:evenVBand="0" w:oddHBand="0" w:evenHBand="0" w:firstRowFirstColumn="0" w:firstRowLastColumn="0" w:lastRowFirstColumn="0" w:lastRowLastColumn="0"/>
              <w:rPr>
                <w:b w:val="0"/>
                <w:bCs w:val="0"/>
              </w:rPr>
            </w:pPr>
            <w:r>
              <w:t>Dataset source</w:t>
            </w:r>
          </w:p>
        </w:tc>
        <w:tc>
          <w:tcPr>
            <w:tcW w:w="829" w:type="pct"/>
            <w:hideMark/>
          </w:tcPr>
          <w:p w14:paraId="3759C9F8" w14:textId="77777777" w:rsidR="002D0C37" w:rsidRDefault="002D0C37">
            <w:pPr>
              <w:cnfStyle w:val="100000000000" w:firstRow="1" w:lastRow="0" w:firstColumn="0" w:lastColumn="0" w:oddVBand="0" w:evenVBand="0" w:oddHBand="0" w:evenHBand="0" w:firstRowFirstColumn="0" w:firstRowLastColumn="0" w:lastRowFirstColumn="0" w:lastRowLastColumn="0"/>
              <w:rPr>
                <w:b w:val="0"/>
                <w:bCs w:val="0"/>
              </w:rPr>
            </w:pPr>
            <w:r>
              <w:t>Dataset type</w:t>
            </w:r>
          </w:p>
        </w:tc>
      </w:tr>
      <w:tr w:rsidR="002D0C37" w14:paraId="00A9AA77"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053DC5" w14:textId="15B05172" w:rsidR="002D0C37" w:rsidRDefault="002D0C37">
            <w:r>
              <w:t>Sentiment Analysis</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1F61D1" w14:textId="77777777" w:rsidR="002D0C37" w:rsidRDefault="002D0C37">
            <w:pPr>
              <w:cnfStyle w:val="000000100000" w:firstRow="0" w:lastRow="0" w:firstColumn="0" w:lastColumn="0" w:oddVBand="0" w:evenVBand="0" w:oddHBand="1" w:evenHBand="0" w:firstRowFirstColumn="0" w:firstRowLastColumn="0" w:lastRowFirstColumn="0" w:lastRowLastColumn="0"/>
            </w:pPr>
            <w:r>
              <w:t xml:space="preserve">Amazon Reviews (2018) dataset from </w:t>
            </w:r>
          </w:p>
          <w:p w14:paraId="67F8720E" w14:textId="77777777" w:rsidR="002D0C37" w:rsidRDefault="006B6D72">
            <w:pPr>
              <w:cnfStyle w:val="000000100000" w:firstRow="0" w:lastRow="0" w:firstColumn="0" w:lastColumn="0" w:oddVBand="0" w:evenVBand="0" w:oddHBand="1" w:evenHBand="0" w:firstRowFirstColumn="0" w:firstRowLastColumn="0" w:lastRowFirstColumn="0" w:lastRowLastColumn="0"/>
              <w:rPr>
                <w:rStyle w:val="Hyperlink"/>
              </w:rPr>
            </w:pPr>
            <w:hyperlink r:id="rId12" w:history="1">
              <w:r w:rsidR="002D0C37">
                <w:rPr>
                  <w:rStyle w:val="Hyperlink"/>
                </w:rPr>
                <w:t>https://nijianmo.github.io/amazon/index.html</w:t>
              </w:r>
            </w:hyperlink>
          </w:p>
          <w:p w14:paraId="413C68EA" w14:textId="77777777" w:rsidR="002D0C37" w:rsidRDefault="002D0C37">
            <w:pPr>
              <w:cnfStyle w:val="000000100000" w:firstRow="0" w:lastRow="0" w:firstColumn="0" w:lastColumn="0" w:oddVBand="0" w:evenVBand="0" w:oddHBand="1" w:evenHBand="0" w:firstRowFirstColumn="0" w:firstRowLastColumn="0" w:lastRowFirstColumn="0" w:lastRowLastColumn="0"/>
            </w:pPr>
            <w: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591AD14" w14:textId="77777777" w:rsidR="002D0C37" w:rsidRDefault="002D0C37">
            <w:pPr>
              <w:cnfStyle w:val="000000100000" w:firstRow="0" w:lastRow="0" w:firstColumn="0" w:lastColumn="0" w:oddVBand="0" w:evenVBand="0" w:oddHBand="1" w:evenHBand="0" w:firstRowFirstColumn="0" w:firstRowLastColumn="0" w:lastRowFirstColumn="0" w:lastRowLastColumn="0"/>
            </w:pPr>
            <w:r>
              <w:t>Text</w:t>
            </w:r>
          </w:p>
        </w:tc>
      </w:tr>
      <w:tr w:rsidR="002D0C37" w14:paraId="280B0041"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7FD54AD" w14:textId="04A7E996" w:rsidR="002D0C37" w:rsidRDefault="002D0C37">
            <w:r>
              <w:t>Information extraction</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CA6223B" w14:textId="77777777" w:rsidR="002D0C37" w:rsidRDefault="002D0C37">
            <w:pPr>
              <w:cnfStyle w:val="000000000000" w:firstRow="0" w:lastRow="0" w:firstColumn="0" w:lastColumn="0" w:oddVBand="0" w:evenVBand="0" w:oddHBand="0" w:evenHBand="0" w:firstRowFirstColumn="0" w:firstRowLastColumn="0" w:lastRowFirstColumn="0" w:lastRowLastColumn="0"/>
            </w:pPr>
            <w:r>
              <w:t>Product review websites</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7BE4F3" w14:textId="77777777"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6BBC8E19"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91581C3" w14:textId="2811A848" w:rsidR="002D0C37" w:rsidRDefault="002D0C37">
            <w:r>
              <w:t>Aspect extraction</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1FE440" w14:textId="77777777" w:rsidR="002D0C37" w:rsidRDefault="002D0C37">
            <w:pPr>
              <w:cnfStyle w:val="000000100000" w:firstRow="0" w:lastRow="0" w:firstColumn="0" w:lastColumn="0" w:oddVBand="0" w:evenVBand="0" w:oddHBand="1" w:evenHBand="0" w:firstRowFirstColumn="0" w:firstRowLastColumn="0" w:lastRowFirstColumn="0" w:lastRowLastColumn="0"/>
            </w:pPr>
            <w: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845BA5" w14:textId="77777777" w:rsidR="002D0C37" w:rsidRDefault="002D0C37">
            <w:pPr>
              <w:cnfStyle w:val="000000100000" w:firstRow="0" w:lastRow="0" w:firstColumn="0" w:lastColumn="0" w:oddVBand="0" w:evenVBand="0" w:oddHBand="1" w:evenHBand="0" w:firstRowFirstColumn="0" w:firstRowLastColumn="0" w:lastRowFirstColumn="0" w:lastRowLastColumn="0"/>
            </w:pPr>
            <w:r>
              <w:t>Text</w:t>
            </w:r>
          </w:p>
        </w:tc>
      </w:tr>
      <w:tr w:rsidR="002D0C37" w14:paraId="2EF84DEB"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A44806" w14:textId="48FA88AD" w:rsidR="002D0C37" w:rsidRDefault="002D0C37">
            <w:r>
              <w:t>Topic modelling</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86BDA3C" w14:textId="77777777" w:rsidR="002D0C37" w:rsidRDefault="002D0C37">
            <w:pPr>
              <w:cnfStyle w:val="000000000000" w:firstRow="0" w:lastRow="0" w:firstColumn="0" w:lastColumn="0" w:oddVBand="0" w:evenVBand="0" w:oddHBand="0" w:evenHBand="0" w:firstRowFirstColumn="0" w:firstRowLastColumn="0" w:lastRowFirstColumn="0" w:lastRowLastColumn="0"/>
            </w:pPr>
            <w:r>
              <w:t>Headphone and earphone reviews from Amazon</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9FF149" w14:textId="77777777"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27A69CA4"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6D20665" w14:textId="7308FB44" w:rsidR="002D0C37" w:rsidRDefault="002D0C37">
            <w:r>
              <w:t>Short-listing of products</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24BF1E3" w14:textId="77777777" w:rsidR="002D0C37" w:rsidRDefault="002D0C37">
            <w:pPr>
              <w:cnfStyle w:val="000000100000" w:firstRow="0" w:lastRow="0" w:firstColumn="0" w:lastColumn="0" w:oddVBand="0" w:evenVBand="0" w:oddHBand="1" w:evenHBand="0" w:firstRowFirstColumn="0" w:firstRowLastColumn="0" w:lastRowFirstColumn="0" w:lastRowLastColumn="0"/>
            </w:pPr>
            <w:r>
              <w:t>Shopping websites (Amazon, Qoo10, Lazada, etc)</w:t>
            </w:r>
          </w:p>
          <w:p w14:paraId="768B56D8" w14:textId="77777777" w:rsidR="002D0C37" w:rsidRDefault="002D0C37">
            <w:pPr>
              <w:cnfStyle w:val="000000100000" w:firstRow="0" w:lastRow="0" w:firstColumn="0" w:lastColumn="0" w:oddVBand="0" w:evenVBand="0" w:oddHBand="1" w:evenHBand="0" w:firstRowFirstColumn="0" w:firstRowLastColumn="0" w:lastRowFirstColumn="0" w:lastRowLastColumn="0"/>
            </w:pPr>
            <w:r>
              <w:t>Review websites</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8FA450" w14:textId="77777777" w:rsidR="002D0C37" w:rsidRDefault="002D0C37">
            <w:pPr>
              <w:cnfStyle w:val="000000100000" w:firstRow="0" w:lastRow="0" w:firstColumn="0" w:lastColumn="0" w:oddVBand="0" w:evenVBand="0" w:oddHBand="1" w:evenHBand="0" w:firstRowFirstColumn="0" w:firstRowLastColumn="0" w:lastRowFirstColumn="0" w:lastRowLastColumn="0"/>
            </w:pPr>
            <w:r>
              <w:t xml:space="preserve">Text, </w:t>
            </w:r>
          </w:p>
          <w:p w14:paraId="539F770A" w14:textId="77777777" w:rsidR="002D0C37" w:rsidRDefault="002D0C37">
            <w:pPr>
              <w:cnfStyle w:val="000000100000" w:firstRow="0" w:lastRow="0" w:firstColumn="0" w:lastColumn="0" w:oddVBand="0" w:evenVBand="0" w:oddHBand="1" w:evenHBand="0" w:firstRowFirstColumn="0" w:firstRowLastColumn="0" w:lastRowFirstColumn="0" w:lastRowLastColumn="0"/>
            </w:pPr>
            <w:r>
              <w:t>product IDs</w:t>
            </w:r>
          </w:p>
        </w:tc>
      </w:tr>
      <w:tr w:rsidR="002D0C37" w14:paraId="6ED982A9" w14:textId="77777777" w:rsidTr="002D0C37">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A216D25" w14:textId="757066A7" w:rsidR="002D0C37" w:rsidRDefault="002D0C37">
            <w:r>
              <w:t>Explanation of terminology</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F6523AB" w14:textId="77777777" w:rsidR="002D0C37" w:rsidRDefault="002D0C37">
            <w:pPr>
              <w:cnfStyle w:val="000000000000" w:firstRow="0" w:lastRow="0" w:firstColumn="0" w:lastColumn="0" w:oddVBand="0" w:evenVBand="0" w:oddHBand="0" w:evenHBand="0" w:firstRowFirstColumn="0" w:firstRowLastColumn="0" w:lastRowFirstColumn="0" w:lastRowLastColumn="0"/>
            </w:pP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6164172" w14:textId="3313201B" w:rsidR="002D0C37" w:rsidRDefault="002D0C37">
            <w:pPr>
              <w:cnfStyle w:val="000000000000" w:firstRow="0" w:lastRow="0" w:firstColumn="0" w:lastColumn="0" w:oddVBand="0" w:evenVBand="0" w:oddHBand="0" w:evenHBand="0" w:firstRowFirstColumn="0" w:firstRowLastColumn="0" w:lastRowFirstColumn="0" w:lastRowLastColumn="0"/>
            </w:pPr>
            <w:r>
              <w:t>Text</w:t>
            </w:r>
          </w:p>
        </w:tc>
      </w:tr>
      <w:tr w:rsidR="002D0C37" w14:paraId="5E64C1D3" w14:textId="77777777" w:rsidTr="002D0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D40988" w14:textId="182A064B" w:rsidR="002D0C37" w:rsidRDefault="002D0C37">
            <w:r>
              <w:t>Product Pricing</w:t>
            </w:r>
          </w:p>
        </w:tc>
        <w:tc>
          <w:tcPr>
            <w:tcW w:w="3031"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A5D011" w14:textId="0EE15162" w:rsidR="002D0C37" w:rsidRDefault="002D0C37">
            <w:pPr>
              <w:cnfStyle w:val="000000100000" w:firstRow="0" w:lastRow="0" w:firstColumn="0" w:lastColumn="0" w:oddVBand="0" w:evenVBand="0" w:oddHBand="1" w:evenHBand="0" w:firstRowFirstColumn="0" w:firstRowLastColumn="0" w:lastRowFirstColumn="0" w:lastRowLastColumn="0"/>
            </w:pPr>
            <w:r>
              <w:t>Amazon Website</w:t>
            </w:r>
          </w:p>
        </w:tc>
        <w:tc>
          <w:tcPr>
            <w:tcW w:w="829" w:type="pct"/>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B2BE7B3" w14:textId="77777777" w:rsidR="002D0C37" w:rsidRDefault="002D0C37">
            <w:pPr>
              <w:cnfStyle w:val="000000100000" w:firstRow="0" w:lastRow="0" w:firstColumn="0" w:lastColumn="0" w:oddVBand="0" w:evenVBand="0" w:oddHBand="1" w:evenHBand="0" w:firstRowFirstColumn="0" w:firstRowLastColumn="0" w:lastRowFirstColumn="0" w:lastRowLastColumn="0"/>
            </w:pPr>
            <w:r>
              <w:t>Prices</w:t>
            </w:r>
          </w:p>
        </w:tc>
      </w:tr>
    </w:tbl>
    <w:p w14:paraId="1D3AC882" w14:textId="77777777" w:rsidR="00C86058" w:rsidRDefault="00C86058" w:rsidP="00C86058"/>
    <w:p w14:paraId="1E30FDF6" w14:textId="0C1F22C2" w:rsidR="00003037" w:rsidRDefault="00003037" w:rsidP="00A80500">
      <w:pPr>
        <w:pStyle w:val="Heading2"/>
      </w:pPr>
      <w:bookmarkStart w:id="12" w:name="_Ref35940645"/>
      <w:bookmarkStart w:id="13" w:name="_Toc35955042"/>
      <w:r>
        <w:t>System Architecture</w:t>
      </w:r>
      <w:bookmarkEnd w:id="12"/>
      <w:bookmarkEnd w:id="13"/>
    </w:p>
    <w:p w14:paraId="39F73C12" w14:textId="405B20DC" w:rsidR="00D8440F" w:rsidRDefault="00D8440F" w:rsidP="006A55BA">
      <w:pPr>
        <w:spacing w:line="360" w:lineRule="auto"/>
      </w:pPr>
      <w:r>
        <w:t xml:space="preserve">The chatbot </w:t>
      </w:r>
      <w:r w:rsidR="00270FAA">
        <w:t>was</w:t>
      </w:r>
      <w:r>
        <w:t xml:space="preserve"> hosted on </w:t>
      </w:r>
      <w:hyperlink r:id="rId13" w:history="1">
        <w:proofErr w:type="spellStart"/>
        <w:r w:rsidRPr="00D8440F">
          <w:rPr>
            <w:rStyle w:val="Hyperlink"/>
          </w:rPr>
          <w:t>DialogFlow</w:t>
        </w:r>
        <w:proofErr w:type="spellEnd"/>
      </w:hyperlink>
      <w:r>
        <w:t xml:space="preserve"> due to its ease of setup and wide integration with multiple platforms including Google Assistant, Slack and Facebook Messenger. However, intent classification and entity recognition </w:t>
      </w:r>
      <w:r w:rsidR="00270FAA">
        <w:t>wer</w:t>
      </w:r>
      <w:r>
        <w:t xml:space="preserve">e performed by </w:t>
      </w:r>
      <w:hyperlink r:id="rId14" w:history="1">
        <w:r w:rsidRPr="00D8440F">
          <w:rPr>
            <w:rStyle w:val="Hyperlink"/>
          </w:rPr>
          <w:t>Rasa NLU</w:t>
        </w:r>
      </w:hyperlink>
      <w:r>
        <w:t>, as it allow</w:t>
      </w:r>
      <w:r w:rsidR="00270FAA">
        <w:t>ed</w:t>
      </w:r>
      <w:r>
        <w:t xml:space="preserve"> greater customisation in terms of processing and training.</w:t>
      </w:r>
      <w:r w:rsidR="006A55BA">
        <w:t xml:space="preserve"> </w:t>
      </w:r>
      <w:r w:rsidRPr="00471EC7">
        <w:rPr>
          <w:highlight w:val="yellow"/>
        </w:rPr>
        <w:t>Facebook Messenger, a popular communication platform with good chatbot support,</w:t>
      </w:r>
      <w:r w:rsidR="00270FAA">
        <w:rPr>
          <w:highlight w:val="yellow"/>
        </w:rPr>
        <w:t xml:space="preserve"> wa</w:t>
      </w:r>
      <w:r w:rsidRPr="00471EC7">
        <w:rPr>
          <w:highlight w:val="yellow"/>
        </w:rPr>
        <w:t>s used as the front end for our chatbot.</w:t>
      </w:r>
    </w:p>
    <w:p w14:paraId="38A55B75" w14:textId="33D76159" w:rsidR="00AD2A1F" w:rsidRDefault="00D8440F" w:rsidP="006A55BA">
      <w:pPr>
        <w:spacing w:line="360" w:lineRule="auto"/>
      </w:pPr>
      <w:r>
        <w:t>When a user enters a message in</w:t>
      </w:r>
      <w:r w:rsidR="00471EC7">
        <w:t>to the chatbot</w:t>
      </w:r>
      <w:r w:rsidR="006A55BA">
        <w:t xml:space="preserve"> platform</w:t>
      </w:r>
      <w:r>
        <w:t xml:space="preserve">, its API sends the message to </w:t>
      </w:r>
      <w:proofErr w:type="spellStart"/>
      <w:r>
        <w:t>DialogFlow</w:t>
      </w:r>
      <w:proofErr w:type="spellEnd"/>
      <w:r>
        <w:t>.</w:t>
      </w:r>
      <w:r w:rsidR="00AD2A1F">
        <w:t xml:space="preserve"> Instead of using</w:t>
      </w:r>
      <w:r>
        <w:t xml:space="preserve"> </w:t>
      </w:r>
      <w:proofErr w:type="spellStart"/>
      <w:r>
        <w:t>DialogFlow’s</w:t>
      </w:r>
      <w:proofErr w:type="spellEnd"/>
      <w:r>
        <w:t xml:space="preserve"> NLP engine</w:t>
      </w:r>
      <w:r w:rsidR="00AD2A1F">
        <w:t xml:space="preserve"> to process all intents and entities, we utilise</w:t>
      </w:r>
      <w:r w:rsidR="00270FAA">
        <w:t>d</w:t>
      </w:r>
      <w:r w:rsidR="00AD2A1F">
        <w:t xml:space="preserve"> it for only basic categorisation and sen</w:t>
      </w:r>
      <w:r w:rsidR="00270FAA">
        <w:t>t</w:t>
      </w:r>
      <w:r w:rsidR="00AD2A1F">
        <w:t xml:space="preserve"> the raw input to our flask webhook</w:t>
      </w:r>
      <w:r w:rsidR="006A55BA">
        <w:t xml:space="preserve"> app</w:t>
      </w:r>
      <w:r w:rsidR="00AD2A1F">
        <w:t xml:space="preserve"> for </w:t>
      </w:r>
      <w:proofErr w:type="spellStart"/>
      <w:r w:rsidR="00AD2A1F">
        <w:t>preprocessing</w:t>
      </w:r>
      <w:proofErr w:type="spellEnd"/>
      <w:r w:rsidR="00AD2A1F">
        <w:t xml:space="preserve"> and </w:t>
      </w:r>
      <w:r w:rsidR="006A55BA">
        <w:t xml:space="preserve">then </w:t>
      </w:r>
      <w:r w:rsidR="00AD2A1F">
        <w:t xml:space="preserve">forward </w:t>
      </w:r>
      <w:r w:rsidR="006A55BA">
        <w:t>it to</w:t>
      </w:r>
      <w:r w:rsidR="00AD2A1F">
        <w:t xml:space="preserve"> Rasa NLU model to determine intents and entities.</w:t>
      </w:r>
      <w:r w:rsidR="006A55BA">
        <w:t xml:space="preserve"> The appropriate response is formulated in the flask app and then returned to the user.</w:t>
      </w:r>
    </w:p>
    <w:p w14:paraId="302BE1D8" w14:textId="34BBDD12" w:rsidR="00C86058" w:rsidRPr="00003037" w:rsidRDefault="006A55BA" w:rsidP="00C86058">
      <w:pPr>
        <w:spacing w:line="360" w:lineRule="auto"/>
      </w:pPr>
      <w:r>
        <w:t>Ideally, for deployment, the Flask app and Rasa NLU server should be hosted in Heroku server. However, there were several problems in doing so</w:t>
      </w:r>
      <w:r w:rsidR="00C204AB">
        <w:rPr>
          <w:rStyle w:val="FootnoteReference"/>
        </w:rPr>
        <w:footnoteReference w:id="1"/>
      </w:r>
      <w:r>
        <w:t xml:space="preserve">, and finally for this prototype, it would be assumed that the </w:t>
      </w:r>
      <w:r w:rsidR="0027477D">
        <w:t>F</w:t>
      </w:r>
      <w:r>
        <w:t>lask app</w:t>
      </w:r>
      <w:r w:rsidR="0027477D">
        <w:t xml:space="preserve"> and Rasa NLU server would be ran locally, and exposed to the internet with a public </w:t>
      </w:r>
      <w:proofErr w:type="spellStart"/>
      <w:r w:rsidR="0027477D">
        <w:t>url</w:t>
      </w:r>
      <w:proofErr w:type="spellEnd"/>
      <w:r w:rsidR="0027477D">
        <w:t xml:space="preserve"> provided through </w:t>
      </w:r>
      <w:proofErr w:type="spellStart"/>
      <w:r w:rsidR="0027477D">
        <w:t>ngrok</w:t>
      </w:r>
      <w:proofErr w:type="spellEnd"/>
      <w:r w:rsidR="0027477D">
        <w:t>.</w:t>
      </w:r>
    </w:p>
    <w:p w14:paraId="0BDEE44B" w14:textId="5FC58FAB" w:rsidR="00003037" w:rsidRPr="00003037" w:rsidRDefault="00C86058" w:rsidP="00C86058">
      <w:pPr>
        <w:pStyle w:val="Heading1"/>
      </w:pPr>
      <w:bookmarkStart w:id="14" w:name="_Ref35954715"/>
      <w:bookmarkStart w:id="15" w:name="_Toc35955043"/>
      <w:r>
        <w:lastRenderedPageBreak/>
        <w:t>Chatbot Design</w:t>
      </w:r>
      <w:bookmarkEnd w:id="14"/>
      <w:bookmarkEnd w:id="15"/>
    </w:p>
    <w:p w14:paraId="466F6471" w14:textId="1B96C271" w:rsidR="00C86058" w:rsidRPr="003A7DD1" w:rsidRDefault="00C86058" w:rsidP="00C86058">
      <w:pPr>
        <w:spacing w:line="360" w:lineRule="auto"/>
      </w:pPr>
      <w:r w:rsidRPr="00A86A57">
        <w:t xml:space="preserve">This section discusses the different aspects of </w:t>
      </w:r>
      <w:r>
        <w:t xml:space="preserve">our </w:t>
      </w:r>
      <w:r w:rsidRPr="00A86A57">
        <w:t>chatbot design</w:t>
      </w:r>
      <w:r>
        <w:t xml:space="preserve">, </w:t>
      </w:r>
      <w:r w:rsidRPr="00A86A57">
        <w:t>including chatbot persona,</w:t>
      </w:r>
      <w:r>
        <w:t xml:space="preserve"> entities, intents and conversation flows.</w:t>
      </w:r>
    </w:p>
    <w:p w14:paraId="66FA1D39" w14:textId="001428EB" w:rsidR="00003037" w:rsidRDefault="00C86058" w:rsidP="00C86058">
      <w:pPr>
        <w:pStyle w:val="Heading2"/>
      </w:pPr>
      <w:bookmarkStart w:id="16" w:name="_Toc35955044"/>
      <w:r>
        <w:t>Chatbot Personality</w:t>
      </w:r>
      <w:bookmarkEnd w:id="16"/>
    </w:p>
    <w:p w14:paraId="727EDDE3" w14:textId="0FC346F8" w:rsidR="008C5C75" w:rsidRDefault="008C5C75" w:rsidP="007A1431">
      <w:pPr>
        <w:spacing w:line="360" w:lineRule="auto"/>
      </w:pPr>
      <w:r>
        <w:t>Our target audience will be mainly young people within the age range 18-34., as these were deemed to be the people that had the highest chance of inten</w:t>
      </w:r>
      <w:r w:rsidR="006E3E7E">
        <w:t>d</w:t>
      </w:r>
      <w:r>
        <w:t>ing to purchase earbuds within the next 12 months</w:t>
      </w:r>
      <w:r w:rsidR="006E3E7E">
        <w:t xml:space="preserve"> </w:t>
      </w:r>
      <w:sdt>
        <w:sdtPr>
          <w:id w:val="1696114871"/>
          <w:citation/>
        </w:sdtPr>
        <w:sdtContent>
          <w:r w:rsidR="006E3E7E">
            <w:fldChar w:fldCharType="begin"/>
          </w:r>
          <w:r w:rsidR="006E3E7E">
            <w:instrText xml:space="preserve"> CITATION The191 \l 18441 </w:instrText>
          </w:r>
          <w:r w:rsidR="006E3E7E">
            <w:fldChar w:fldCharType="separate"/>
          </w:r>
          <w:r w:rsidR="00F239ED" w:rsidRPr="00F239ED">
            <w:rPr>
              <w:noProof/>
            </w:rPr>
            <w:t>[9]</w:t>
          </w:r>
          <w:r w:rsidR="006E3E7E">
            <w:fldChar w:fldCharType="end"/>
          </w:r>
        </w:sdtContent>
      </w:sdt>
      <w:r>
        <w:t xml:space="preserve">. </w:t>
      </w:r>
    </w:p>
    <w:p w14:paraId="1EAC168E" w14:textId="4D482BC6" w:rsidR="008C5C75" w:rsidRDefault="008C5C75" w:rsidP="007A1431">
      <w:pPr>
        <w:spacing w:line="360" w:lineRule="auto"/>
      </w:pPr>
      <w:r w:rsidRPr="00CB4EC7">
        <w:t>There are 12 archetypes commonly used to define a brand persona, which are functionally identical to the 12 Jungian archetypes</w:t>
      </w:r>
      <w:r>
        <w:t xml:space="preserve"> </w:t>
      </w:r>
      <w:sdt>
        <w:sdtPr>
          <w:id w:val="-940920344"/>
          <w:citation/>
        </w:sdtPr>
        <w:sdtContent>
          <w:r>
            <w:fldChar w:fldCharType="begin"/>
          </w:r>
          <w:r>
            <w:instrText xml:space="preserve"> CITATION Nyl15 \l 18441 </w:instrText>
          </w:r>
          <w:r>
            <w:fldChar w:fldCharType="separate"/>
          </w:r>
          <w:r w:rsidR="00F239ED" w:rsidRPr="00F239ED">
            <w:rPr>
              <w:noProof/>
            </w:rPr>
            <w:t>[10]</w:t>
          </w:r>
          <w:r>
            <w:fldChar w:fldCharType="end"/>
          </w:r>
        </w:sdtContent>
      </w:sdt>
      <w:r>
        <w:t xml:space="preserve">. </w:t>
      </w:r>
      <w:r w:rsidR="004610A7">
        <w:t>As our target audience are young people, we will stereotype them as Explorers, who are ambitious and always seek out new things.</w:t>
      </w:r>
      <w:r w:rsidR="007A1431">
        <w:t xml:space="preserve"> </w:t>
      </w:r>
      <w:r w:rsidR="000011C8">
        <w:t xml:space="preserve">In order for them to identify </w:t>
      </w:r>
      <w:r w:rsidR="00462C15">
        <w:t xml:space="preserve">well </w:t>
      </w:r>
      <w:r w:rsidR="000011C8">
        <w:t xml:space="preserve">with our bot, we will </w:t>
      </w:r>
      <w:r w:rsidR="00D07813">
        <w:t>mirror the personality of our audience</w:t>
      </w:r>
      <w:r w:rsidR="004D16AA">
        <w:t xml:space="preserve"> </w:t>
      </w:r>
      <w:sdt>
        <w:sdtPr>
          <w:id w:val="1073095263"/>
          <w:citation/>
        </w:sdtPr>
        <w:sdtContent>
          <w:r w:rsidR="004D16AA">
            <w:fldChar w:fldCharType="begin"/>
          </w:r>
          <w:r w:rsidR="004D16AA">
            <w:instrText xml:space="preserve"> CITATION The181 \l 18441 </w:instrText>
          </w:r>
          <w:r w:rsidR="004D16AA">
            <w:fldChar w:fldCharType="separate"/>
          </w:r>
          <w:r w:rsidR="00F239ED" w:rsidRPr="00F239ED">
            <w:rPr>
              <w:noProof/>
            </w:rPr>
            <w:t>[11]</w:t>
          </w:r>
          <w:r w:rsidR="004D16AA">
            <w:fldChar w:fldCharType="end"/>
          </w:r>
        </w:sdtContent>
      </w:sdt>
      <w:r w:rsidR="00D07813">
        <w:t xml:space="preserve"> and </w:t>
      </w:r>
      <w:r w:rsidR="000011C8">
        <w:t xml:space="preserve">also give it the same archetype Explorer, </w:t>
      </w:r>
      <w:r w:rsidR="009903E7">
        <w:t>with</w:t>
      </w:r>
      <w:r w:rsidR="000011C8">
        <w:t xml:space="preserve"> </w:t>
      </w:r>
      <w:r w:rsidR="0053709C">
        <w:t xml:space="preserve">a friendly, </w:t>
      </w:r>
      <w:r w:rsidR="000011C8">
        <w:t xml:space="preserve">energetic and enthusiastic personality. This will be projected in its interactions with our users. For example, when returning the price for a specific item, it might respond with something like “Woohoo! It’s your lucky day! </w:t>
      </w:r>
      <w:r w:rsidR="00332C77">
        <w:rPr>
          <mc:AlternateContent>
            <mc:Choice Requires="w16se"/>
            <mc:Fallback>
              <w:rFonts w:ascii="Segoe UI Emoji" w:eastAsia="Segoe UI Emoji" w:hAnsi="Segoe UI Emoji" w:cs="Segoe UI Emoji"/>
            </mc:Fallback>
          </mc:AlternateContent>
        </w:rPr>
        <mc:AlternateContent>
          <mc:Choice Requires="w16se">
            <w16se:symEx w16se:font="Segoe UI Emoji" w16se:char="1F929"/>
          </mc:Choice>
          <mc:Fallback>
            <w:t>🤩</w:t>
          </mc:Fallback>
        </mc:AlternateContent>
      </w:r>
      <w:r w:rsidR="00332C77">
        <w:t xml:space="preserve"> </w:t>
      </w:r>
      <w:r w:rsidR="000011C8">
        <w:t xml:space="preserve">You can get this for $100, with free delivery from Amazon! Here’s the link: …” </w:t>
      </w:r>
    </w:p>
    <w:p w14:paraId="4CBBBA79" w14:textId="630F4CE9" w:rsidR="009232E4" w:rsidRDefault="007B443C" w:rsidP="007A1431">
      <w:pPr>
        <w:spacing w:line="360" w:lineRule="auto"/>
      </w:pPr>
      <w:r>
        <w:t xml:space="preserve">In coming up with a name, it was important that we had a memorable name that was linked to our core business of earphones and music, so that our users could easily remember it. We came out with </w:t>
      </w:r>
      <w:proofErr w:type="spellStart"/>
      <w:r>
        <w:t>AudioPhil</w:t>
      </w:r>
      <w:proofErr w:type="spellEnd"/>
      <w:r>
        <w:t xml:space="preserve">, as a play on the word “audiophile”, who is </w:t>
      </w:r>
      <w:r>
        <w:rPr>
          <w:color w:val="000000" w:themeColor="text1"/>
        </w:rPr>
        <w:t>a person who is enthusiastic about high-fidelity sound reproduction.</w:t>
      </w:r>
      <w:r w:rsidR="00C5152C">
        <w:rPr>
          <w:color w:val="000000" w:themeColor="text1"/>
        </w:rPr>
        <w:t xml:space="preserve"> Phil is also uncommon enough while being an easy name to remember.</w:t>
      </w:r>
    </w:p>
    <w:p w14:paraId="0CCB8F98" w14:textId="392E74CE" w:rsidR="009232E4" w:rsidRDefault="007509E6" w:rsidP="007A1431">
      <w:pPr>
        <w:spacing w:line="360" w:lineRule="auto"/>
      </w:pPr>
      <w:r>
        <w:t xml:space="preserve">In coming up with an avatar picture, we wanted the users to have reasonable expectations of our chatbot. </w:t>
      </w:r>
      <w:r w:rsidR="009232E4">
        <w:t>It was found that consumers expected chatbots to behave like human agents but wanted it to be clear that they are bots</w:t>
      </w:r>
      <w:r w:rsidR="00457F68">
        <w:t xml:space="preserve"> </w:t>
      </w:r>
      <w:sdt>
        <w:sdtPr>
          <w:id w:val="-516851257"/>
          <w:citation/>
        </w:sdtPr>
        <w:sdtContent>
          <w:r w:rsidR="00457F68">
            <w:fldChar w:fldCharType="begin"/>
          </w:r>
          <w:r w:rsidR="00457F68">
            <w:instrText xml:space="preserve"> CITATION Lea19 \l 18441 </w:instrText>
          </w:r>
          <w:r w:rsidR="00457F68">
            <w:fldChar w:fldCharType="separate"/>
          </w:r>
          <w:r w:rsidR="00F239ED" w:rsidRPr="00F239ED">
            <w:rPr>
              <w:noProof/>
            </w:rPr>
            <w:t>[12]</w:t>
          </w:r>
          <w:r w:rsidR="00457F68">
            <w:fldChar w:fldCharType="end"/>
          </w:r>
        </w:sdtContent>
      </w:sdt>
      <w:r w:rsidR="009232E4">
        <w:t>. In addition, if the chatbot was too convincing as a human, people were more likely to speak quickly and less clearly, and have higher expectations for the system</w:t>
      </w:r>
      <w:r w:rsidR="00457F68">
        <w:t xml:space="preserve"> </w:t>
      </w:r>
      <w:sdt>
        <w:sdtPr>
          <w:id w:val="1839111674"/>
          <w:citation/>
        </w:sdtPr>
        <w:sdtContent>
          <w:r w:rsidR="00457F68">
            <w:fldChar w:fldCharType="begin"/>
          </w:r>
          <w:r w:rsidR="00457F68">
            <w:instrText xml:space="preserve"> CITATION Kav17 \l 18441 </w:instrText>
          </w:r>
          <w:r w:rsidR="00457F68">
            <w:fldChar w:fldCharType="separate"/>
          </w:r>
          <w:r w:rsidR="00F239ED" w:rsidRPr="00F239ED">
            <w:rPr>
              <w:noProof/>
            </w:rPr>
            <w:t>[13]</w:t>
          </w:r>
          <w:r w:rsidR="00457F68">
            <w:fldChar w:fldCharType="end"/>
          </w:r>
        </w:sdtContent>
      </w:sdt>
      <w:r w:rsidR="009232E4">
        <w:t xml:space="preserve">. Hence, we adopted a cartoon-like avatar so that they will know </w:t>
      </w:r>
      <w:r w:rsidR="00793AEB">
        <w:t xml:space="preserve">immediately </w:t>
      </w:r>
      <w:r w:rsidR="009232E4">
        <w:t>that it was a bot. At the same time, we wanted it to appear friendly, hence we opted for a human avatar.</w:t>
      </w:r>
      <w:r w:rsidR="003E1C70">
        <w:t xml:space="preserve"> Since our chatbot is supposed to be like a virtual shop assistant, and since we recommend headphones, so we also added headphones on him.</w:t>
      </w:r>
    </w:p>
    <w:p w14:paraId="3AD7E83D" w14:textId="6FEFDDB4" w:rsidR="00F040EC" w:rsidRDefault="00D07813" w:rsidP="007A1431">
      <w:pPr>
        <w:spacing w:line="360" w:lineRule="auto"/>
      </w:pPr>
      <w:r>
        <w:t xml:space="preserve">With all these in mind, </w:t>
      </w:r>
      <w:r w:rsidR="00F040EC">
        <w:t xml:space="preserve">our final chatbot persona is given in </w:t>
      </w:r>
      <w:r w:rsidR="00EF7236" w:rsidRPr="00EF7236">
        <w:rPr>
          <w:i/>
          <w:iCs/>
        </w:rPr>
        <w:fldChar w:fldCharType="begin"/>
      </w:r>
      <w:r w:rsidR="00EF7236" w:rsidRPr="00EF7236">
        <w:rPr>
          <w:i/>
          <w:iCs/>
        </w:rPr>
        <w:instrText xml:space="preserve"> REF _Ref35963815 \h </w:instrText>
      </w:r>
      <w:r w:rsidR="00EF7236">
        <w:rPr>
          <w:i/>
          <w:iCs/>
        </w:rPr>
        <w:instrText xml:space="preserve"> \* MERGEFORMAT </w:instrText>
      </w:r>
      <w:r w:rsidR="00EF7236" w:rsidRPr="00EF7236">
        <w:rPr>
          <w:i/>
          <w:iCs/>
        </w:rPr>
      </w:r>
      <w:r w:rsidR="00EF7236" w:rsidRPr="00EF7236">
        <w:rPr>
          <w:i/>
          <w:iCs/>
        </w:rPr>
        <w:fldChar w:fldCharType="separate"/>
      </w:r>
      <w:r w:rsidR="00EF7236" w:rsidRPr="00EF7236">
        <w:rPr>
          <w:i/>
          <w:iCs/>
        </w:rPr>
        <w:t xml:space="preserve">Figure </w:t>
      </w:r>
      <w:r w:rsidR="00EF7236" w:rsidRPr="00EF7236">
        <w:rPr>
          <w:i/>
          <w:iCs/>
          <w:noProof/>
        </w:rPr>
        <w:t>1</w:t>
      </w:r>
      <w:r w:rsidR="00EF7236" w:rsidRPr="00EF7236">
        <w:rPr>
          <w:i/>
          <w:iCs/>
        </w:rPr>
        <w:fldChar w:fldCharType="end"/>
      </w:r>
      <w:r w:rsidR="00F040EC">
        <w: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2826"/>
        <w:gridCol w:w="6140"/>
      </w:tblGrid>
      <w:tr w:rsidR="001A2662" w14:paraId="2CF77005" w14:textId="77777777" w:rsidTr="00C46B7E">
        <w:tc>
          <w:tcPr>
            <w:tcW w:w="2830" w:type="dxa"/>
            <w:tcBorders>
              <w:bottom w:val="nil"/>
            </w:tcBorders>
          </w:tcPr>
          <w:p w14:paraId="5D6CF337" w14:textId="53062FCC" w:rsidR="00972BC3" w:rsidRDefault="00972BC3" w:rsidP="007A1431">
            <w:pPr>
              <w:spacing w:line="360" w:lineRule="auto"/>
            </w:pPr>
            <w:proofErr w:type="spellStart"/>
            <w:r w:rsidRPr="007119FA">
              <w:rPr>
                <w:rFonts w:ascii="Raleway" w:hAnsi="Raleway"/>
                <w:b/>
                <w:bCs/>
                <w:color w:val="FF0000"/>
                <w:sz w:val="32"/>
                <w:szCs w:val="32"/>
              </w:rPr>
              <w:lastRenderedPageBreak/>
              <w:t>AudioPhil</w:t>
            </w:r>
            <w:proofErr w:type="spellEnd"/>
            <w:r w:rsidR="001A2662">
              <w:rPr>
                <w:noProof/>
              </w:rPr>
              <w:drawing>
                <wp:inline distT="0" distB="0" distL="0" distR="0" wp14:anchorId="21C726D3" wp14:editId="411FA423">
                  <wp:extent cx="1440000"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6186" w:type="dxa"/>
            <w:vMerge w:val="restart"/>
          </w:tcPr>
          <w:p w14:paraId="186ADD64" w14:textId="77777777" w:rsidR="00D511E6" w:rsidRDefault="00D511E6" w:rsidP="001A2662">
            <w:pPr>
              <w:spacing w:line="360" w:lineRule="auto"/>
              <w:rPr>
                <w:b/>
                <w:bCs/>
              </w:rPr>
            </w:pPr>
          </w:p>
          <w:p w14:paraId="0B0A9E49" w14:textId="53FFD3BD" w:rsidR="001A2662" w:rsidRPr="001A2662" w:rsidRDefault="001A2662" w:rsidP="001A2662">
            <w:pPr>
              <w:spacing w:line="360" w:lineRule="auto"/>
              <w:rPr>
                <w:b/>
                <w:bCs/>
              </w:rPr>
            </w:pPr>
            <w:r w:rsidRPr="001A2662">
              <w:rPr>
                <w:b/>
                <w:bCs/>
              </w:rPr>
              <w:t>Interests and Passions</w:t>
            </w:r>
          </w:p>
          <w:p w14:paraId="3166FA90" w14:textId="77777777" w:rsidR="001A2662" w:rsidRDefault="001A2662" w:rsidP="001A2662">
            <w:pPr>
              <w:pStyle w:val="ListParagraph"/>
              <w:numPr>
                <w:ilvl w:val="0"/>
                <w:numId w:val="22"/>
              </w:numPr>
            </w:pPr>
            <w:r>
              <w:t>Listening to music</w:t>
            </w:r>
          </w:p>
          <w:p w14:paraId="56A727F3" w14:textId="77777777" w:rsidR="001A2662" w:rsidRDefault="001A2662" w:rsidP="001A2662">
            <w:pPr>
              <w:pStyle w:val="ListParagraph"/>
              <w:numPr>
                <w:ilvl w:val="0"/>
                <w:numId w:val="22"/>
              </w:numPr>
            </w:pPr>
            <w:r>
              <w:t>Audio history and latest technology in headphones</w:t>
            </w:r>
          </w:p>
          <w:p w14:paraId="65B4739C" w14:textId="77777777" w:rsidR="001A2662" w:rsidRDefault="001A2662" w:rsidP="001A2662">
            <w:pPr>
              <w:pStyle w:val="ListParagraph"/>
              <w:numPr>
                <w:ilvl w:val="0"/>
                <w:numId w:val="22"/>
              </w:numPr>
            </w:pPr>
            <w:r>
              <w:t>Trying out the newest headphones on the market</w:t>
            </w:r>
          </w:p>
          <w:p w14:paraId="56C41BCF" w14:textId="77777777" w:rsidR="001A2662" w:rsidRDefault="001A2662" w:rsidP="001A2662">
            <w:pPr>
              <w:pStyle w:val="ListParagraph"/>
              <w:numPr>
                <w:ilvl w:val="0"/>
                <w:numId w:val="22"/>
              </w:numPr>
            </w:pPr>
            <w:r>
              <w:t>Helping people find their ‘headphone soulmate’</w:t>
            </w:r>
          </w:p>
          <w:p w14:paraId="5BFBA7ED" w14:textId="77777777" w:rsidR="00C46B7E" w:rsidRDefault="00C46B7E" w:rsidP="001A2662">
            <w:pPr>
              <w:spacing w:line="360" w:lineRule="auto"/>
              <w:rPr>
                <w:b/>
                <w:bCs/>
              </w:rPr>
            </w:pPr>
          </w:p>
          <w:p w14:paraId="323EA36C" w14:textId="016A0983" w:rsidR="001A2662" w:rsidRDefault="001A2662" w:rsidP="001A2662">
            <w:pPr>
              <w:spacing w:line="360" w:lineRule="auto"/>
              <w:rPr>
                <w:b/>
                <w:bCs/>
              </w:rPr>
            </w:pPr>
            <w:r w:rsidRPr="001A2662">
              <w:rPr>
                <w:b/>
                <w:bCs/>
              </w:rPr>
              <w:t>Quotes</w:t>
            </w:r>
          </w:p>
          <w:p w14:paraId="6A556C0F" w14:textId="77777777" w:rsidR="00C46B7E" w:rsidRDefault="00C46B7E" w:rsidP="001A2662">
            <w:r>
              <w:rPr>
                <w:noProof/>
              </w:rPr>
              <w:drawing>
                <wp:inline distT="0" distB="0" distL="0" distR="0" wp14:anchorId="4E494271" wp14:editId="47B0A275">
                  <wp:extent cx="427335" cy="3160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410" r="77140" b="71814"/>
                          <a:stretch/>
                        </pic:blipFill>
                        <pic:spPr bwMode="auto">
                          <a:xfrm>
                            <a:off x="0" y="0"/>
                            <a:ext cx="427935" cy="31647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Ind w:w="339"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E7E6E6" w:themeFill="background2"/>
              <w:tblLook w:val="04A0" w:firstRow="1" w:lastRow="0" w:firstColumn="1" w:lastColumn="0" w:noHBand="0" w:noVBand="1"/>
            </w:tblPr>
            <w:tblGrid>
              <w:gridCol w:w="5272"/>
            </w:tblGrid>
            <w:tr w:rsidR="00C46B7E" w:rsidRPr="001A2662" w14:paraId="77761305" w14:textId="77777777" w:rsidTr="004C4141">
              <w:tc>
                <w:tcPr>
                  <w:tcW w:w="5272" w:type="dxa"/>
                  <w:shd w:val="clear" w:color="auto" w:fill="E7E6E6" w:themeFill="background2"/>
                </w:tcPr>
                <w:p w14:paraId="21CAF01B" w14:textId="77777777" w:rsidR="00C46B7E" w:rsidRDefault="00C46B7E" w:rsidP="006B6D72"/>
                <w:p w14:paraId="51346CA7" w14:textId="6339219A" w:rsidR="00C46B7E" w:rsidRDefault="00C46B7E" w:rsidP="006B6D72">
                  <w:r w:rsidRPr="00C46B7E">
                    <w:t>Hello there! I am Phil. Let’s work together to discover the perfect headphones for you today!</w:t>
                  </w:r>
                </w:p>
                <w:p w14:paraId="2B9E6ADB" w14:textId="466CA64B" w:rsidR="00C46B7E" w:rsidRPr="001A2662" w:rsidRDefault="00C46B7E" w:rsidP="006B6D72"/>
              </w:tc>
            </w:tr>
          </w:tbl>
          <w:p w14:paraId="37BB7154" w14:textId="0DD95C19" w:rsidR="001A2662" w:rsidRPr="001A2662" w:rsidRDefault="00C46B7E" w:rsidP="00C46B7E">
            <w:pPr>
              <w:jc w:val="right"/>
            </w:pPr>
            <w:r>
              <w:rPr>
                <w:noProof/>
              </w:rPr>
              <w:drawing>
                <wp:inline distT="0" distB="0" distL="0" distR="0" wp14:anchorId="66AEE274" wp14:editId="643FB454">
                  <wp:extent cx="473678" cy="31652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3962" t="67706" r="576" b="8366"/>
                          <a:stretch/>
                        </pic:blipFill>
                        <pic:spPr bwMode="auto">
                          <a:xfrm>
                            <a:off x="0" y="0"/>
                            <a:ext cx="476635" cy="31849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2662" w14:paraId="5BE30249" w14:textId="77777777" w:rsidTr="00C46B7E">
        <w:tc>
          <w:tcPr>
            <w:tcW w:w="2830" w:type="dxa"/>
            <w:tcBorders>
              <w:top w:val="nil"/>
            </w:tcBorders>
          </w:tcPr>
          <w:p w14:paraId="2B9134C1" w14:textId="33ABF3F3" w:rsidR="001A2662" w:rsidRPr="003E1C70" w:rsidRDefault="001A2662" w:rsidP="001A2662">
            <w:pPr>
              <w:spacing w:line="360" w:lineRule="auto"/>
              <w:rPr>
                <w:rFonts w:cstheme="minorHAnsi"/>
                <w:b/>
                <w:bCs/>
              </w:rPr>
            </w:pPr>
            <w:r w:rsidRPr="003E1C70">
              <w:rPr>
                <w:rFonts w:cstheme="minorHAnsi"/>
                <w:b/>
                <w:bCs/>
                <w:sz w:val="20"/>
                <w:szCs w:val="20"/>
              </w:rPr>
              <w:t xml:space="preserve">Friendly </w:t>
            </w:r>
            <w:r w:rsidRPr="003E1C70">
              <w:rPr>
                <w:rFonts w:cstheme="minorHAnsi"/>
                <w:b/>
                <w:bCs/>
                <w:color w:val="222222"/>
                <w:sz w:val="20"/>
                <w:szCs w:val="20"/>
                <w:shd w:val="clear" w:color="auto" w:fill="FFFFFF"/>
              </w:rPr>
              <w:t>• Energetic • Attentive</w:t>
            </w:r>
          </w:p>
        </w:tc>
        <w:tc>
          <w:tcPr>
            <w:tcW w:w="6186" w:type="dxa"/>
            <w:vMerge/>
          </w:tcPr>
          <w:p w14:paraId="7CA187C8" w14:textId="77777777" w:rsidR="001A2662" w:rsidRDefault="001A2662" w:rsidP="001A2662">
            <w:pPr>
              <w:spacing w:line="360" w:lineRule="auto"/>
            </w:pPr>
          </w:p>
        </w:tc>
      </w:tr>
      <w:tr w:rsidR="001A2662" w14:paraId="516503F4" w14:textId="77777777" w:rsidTr="00C46B7E">
        <w:tc>
          <w:tcPr>
            <w:tcW w:w="2830" w:type="dxa"/>
          </w:tcPr>
          <w:p w14:paraId="207B8037" w14:textId="77777777" w:rsidR="00C46B7E" w:rsidRDefault="00C46B7E" w:rsidP="001A2662">
            <w:pPr>
              <w:rPr>
                <w:rFonts w:cstheme="minorHAnsi"/>
                <w:sz w:val="20"/>
                <w:szCs w:val="20"/>
              </w:rPr>
            </w:pPr>
          </w:p>
          <w:p w14:paraId="184510D6" w14:textId="5939FBBE" w:rsidR="001A2662" w:rsidRDefault="001A2662" w:rsidP="001A2662">
            <w:pPr>
              <w:rPr>
                <w:rFonts w:cstheme="minorHAnsi"/>
                <w:sz w:val="20"/>
                <w:szCs w:val="20"/>
              </w:rPr>
            </w:pPr>
            <w:r w:rsidRPr="000844F0">
              <w:rPr>
                <w:rFonts w:cstheme="minorHAnsi"/>
                <w:b/>
                <w:bCs/>
                <w:sz w:val="20"/>
                <w:szCs w:val="20"/>
              </w:rPr>
              <w:t>Age</w:t>
            </w:r>
            <w:r>
              <w:rPr>
                <w:rFonts w:cstheme="minorHAnsi"/>
                <w:sz w:val="20"/>
                <w:szCs w:val="20"/>
              </w:rPr>
              <w:t>: 20</w:t>
            </w:r>
          </w:p>
          <w:p w14:paraId="3F672007" w14:textId="77777777" w:rsidR="001A2662" w:rsidRDefault="001A2662" w:rsidP="001A2662">
            <w:pPr>
              <w:rPr>
                <w:rFonts w:cstheme="minorHAnsi"/>
                <w:sz w:val="20"/>
                <w:szCs w:val="20"/>
              </w:rPr>
            </w:pPr>
            <w:r w:rsidRPr="000844F0">
              <w:rPr>
                <w:rFonts w:cstheme="minorHAnsi"/>
                <w:b/>
                <w:bCs/>
                <w:sz w:val="20"/>
                <w:szCs w:val="20"/>
              </w:rPr>
              <w:t>Occupation</w:t>
            </w:r>
            <w:r>
              <w:rPr>
                <w:rFonts w:cstheme="minorHAnsi"/>
                <w:sz w:val="20"/>
                <w:szCs w:val="20"/>
              </w:rPr>
              <w:t>: Earphone Purchase Specialist</w:t>
            </w:r>
          </w:p>
          <w:p w14:paraId="0C9C3862" w14:textId="77777777" w:rsidR="001A2662" w:rsidRDefault="001A2662" w:rsidP="001A2662">
            <w:pPr>
              <w:rPr>
                <w:rFonts w:cstheme="minorHAnsi"/>
                <w:sz w:val="20"/>
                <w:szCs w:val="20"/>
              </w:rPr>
            </w:pPr>
            <w:r w:rsidRPr="000844F0">
              <w:rPr>
                <w:rFonts w:cstheme="minorHAnsi"/>
                <w:b/>
                <w:bCs/>
                <w:sz w:val="20"/>
                <w:szCs w:val="20"/>
              </w:rPr>
              <w:t>Location</w:t>
            </w:r>
            <w:r>
              <w:rPr>
                <w:rFonts w:cstheme="minorHAnsi"/>
                <w:sz w:val="20"/>
                <w:szCs w:val="20"/>
              </w:rPr>
              <w:t>: Singapore</w:t>
            </w:r>
          </w:p>
          <w:p w14:paraId="72578F9D" w14:textId="77777777" w:rsidR="001A2662" w:rsidRDefault="001A2662" w:rsidP="001A2662">
            <w:pPr>
              <w:rPr>
                <w:rFonts w:cstheme="minorHAnsi"/>
                <w:color w:val="222222"/>
                <w:sz w:val="20"/>
                <w:szCs w:val="20"/>
                <w:shd w:val="clear" w:color="auto" w:fill="FFFFFF"/>
              </w:rPr>
            </w:pPr>
            <w:r w:rsidRPr="000844F0">
              <w:rPr>
                <w:rFonts w:cstheme="minorHAnsi"/>
                <w:b/>
                <w:bCs/>
                <w:sz w:val="20"/>
                <w:szCs w:val="20"/>
              </w:rPr>
              <w:t>Archetype</w:t>
            </w:r>
            <w:r w:rsidRPr="003E1C70">
              <w:rPr>
                <w:rFonts w:cstheme="minorHAnsi"/>
                <w:sz w:val="20"/>
                <w:szCs w:val="20"/>
              </w:rPr>
              <w:t>: Explorer (</w:t>
            </w:r>
            <w:r w:rsidRPr="003E1C70">
              <w:rPr>
                <w:rFonts w:cstheme="minorHAnsi"/>
                <w:color w:val="222222"/>
                <w:sz w:val="20"/>
                <w:szCs w:val="20"/>
                <w:shd w:val="clear" w:color="auto" w:fill="FFFFFF"/>
              </w:rPr>
              <w:t>ENTP)</w:t>
            </w:r>
          </w:p>
          <w:p w14:paraId="21086064" w14:textId="6D2CFFA0" w:rsidR="002363CD" w:rsidRPr="003E1C70" w:rsidRDefault="002363CD" w:rsidP="001A2662">
            <w:pPr>
              <w:rPr>
                <w:rFonts w:cstheme="minorHAnsi"/>
                <w:sz w:val="20"/>
                <w:szCs w:val="20"/>
              </w:rPr>
            </w:pPr>
          </w:p>
        </w:tc>
        <w:tc>
          <w:tcPr>
            <w:tcW w:w="6186" w:type="dxa"/>
            <w:vMerge/>
          </w:tcPr>
          <w:p w14:paraId="5966A216" w14:textId="77777777" w:rsidR="001A2662" w:rsidRDefault="001A2662" w:rsidP="00EF7236">
            <w:pPr>
              <w:keepNext/>
              <w:spacing w:line="360" w:lineRule="auto"/>
            </w:pPr>
          </w:p>
        </w:tc>
      </w:tr>
    </w:tbl>
    <w:p w14:paraId="44B2755C" w14:textId="47FCD106" w:rsidR="003E1C70" w:rsidRDefault="00EF7236" w:rsidP="00EF7236">
      <w:pPr>
        <w:pStyle w:val="Caption"/>
      </w:pPr>
      <w:bookmarkStart w:id="17" w:name="_Ref35963815"/>
      <w:r>
        <w:t xml:space="preserve">Figure </w:t>
      </w:r>
      <w:fldSimple w:instr=" SEQ Figure \* ARABIC ">
        <w:r w:rsidR="002B6350">
          <w:rPr>
            <w:noProof/>
          </w:rPr>
          <w:t>1</w:t>
        </w:r>
      </w:fldSimple>
      <w:bookmarkEnd w:id="17"/>
      <w:r>
        <w:t>. Chatbot Persona</w:t>
      </w:r>
    </w:p>
    <w:p w14:paraId="7C6AB707" w14:textId="2DC5CF7D" w:rsidR="00527AD8" w:rsidRDefault="00527AD8" w:rsidP="00C86058">
      <w:pPr>
        <w:spacing w:line="360" w:lineRule="auto"/>
      </w:pPr>
    </w:p>
    <w:p w14:paraId="18B5BD50" w14:textId="0422ABCC" w:rsidR="00C724E2" w:rsidRDefault="00C724E2" w:rsidP="00C724E2">
      <w:pPr>
        <w:pStyle w:val="Heading2"/>
      </w:pPr>
      <w:bookmarkStart w:id="18" w:name="_Toc35955045"/>
      <w:r>
        <w:t>Intent Classification and Entity Recognition</w:t>
      </w:r>
      <w:bookmarkEnd w:id="18"/>
    </w:p>
    <w:p w14:paraId="3CF28E5F" w14:textId="4E368D87" w:rsidR="00C724E2" w:rsidRDefault="00C724E2" w:rsidP="00C724E2">
      <w:pPr>
        <w:spacing w:line="360" w:lineRule="auto"/>
      </w:pPr>
      <w:r>
        <w:t xml:space="preserve">Basic natural language processing (NLP) </w:t>
      </w:r>
      <w:r w:rsidR="00270FAA">
        <w:t>wa</w:t>
      </w:r>
      <w:r>
        <w:t xml:space="preserve">s first carried out using </w:t>
      </w:r>
      <w:proofErr w:type="spellStart"/>
      <w:r>
        <w:t>DialogFlow</w:t>
      </w:r>
      <w:proofErr w:type="spellEnd"/>
      <w:r>
        <w:t>. However, it ha</w:t>
      </w:r>
      <w:r w:rsidR="00270FAA">
        <w:t>d</w:t>
      </w:r>
      <w:r>
        <w:t xml:space="preserve"> several major limitations such as (</w:t>
      </w:r>
      <w:proofErr w:type="spellStart"/>
      <w:r>
        <w:t>i</w:t>
      </w:r>
      <w:proofErr w:type="spellEnd"/>
      <w:r>
        <w:t xml:space="preserve">) </w:t>
      </w:r>
      <w:r w:rsidR="00630794">
        <w:t>u</w:t>
      </w:r>
      <w:r>
        <w:t xml:space="preserve">nable to perform customised </w:t>
      </w:r>
      <w:proofErr w:type="spellStart"/>
      <w:r>
        <w:t>preprocessing</w:t>
      </w:r>
      <w:proofErr w:type="spellEnd"/>
      <w:r w:rsidR="00042F99">
        <w:t xml:space="preserve"> and processing</w:t>
      </w:r>
      <w:r>
        <w:t xml:space="preserve"> of inputs, and (ii) </w:t>
      </w:r>
      <w:r w:rsidR="00630794">
        <w:t>u</w:t>
      </w:r>
      <w:r>
        <w:t xml:space="preserve">nable to easily input a large list of training and test phrases. Hence, we adopted a hybrid approach, where intents and entities </w:t>
      </w:r>
      <w:r w:rsidR="00270FAA">
        <w:t>were</w:t>
      </w:r>
      <w:r>
        <w:t xml:space="preserve"> </w:t>
      </w:r>
      <w:r w:rsidRPr="00630794">
        <w:t xml:space="preserve">defined within </w:t>
      </w:r>
      <w:proofErr w:type="spellStart"/>
      <w:r w:rsidRPr="00630794">
        <w:t>DialogFlow</w:t>
      </w:r>
      <w:proofErr w:type="spellEnd"/>
      <w:r>
        <w:t xml:space="preserve">, </w:t>
      </w:r>
      <w:r w:rsidR="00203D7A">
        <w:t xml:space="preserve">and a first-round basic intent classification and entity recognition was done. If </w:t>
      </w:r>
      <w:proofErr w:type="spellStart"/>
      <w:r w:rsidR="00203D7A">
        <w:t>DialogFlow</w:t>
      </w:r>
      <w:proofErr w:type="spellEnd"/>
      <w:r w:rsidR="00203D7A">
        <w:t xml:space="preserve"> fails to recognise the intent, second-round </w:t>
      </w:r>
      <w:r w:rsidR="002869A0">
        <w:t xml:space="preserve">processing for intent classification and entity recognition </w:t>
      </w:r>
      <w:r w:rsidR="00270FAA">
        <w:t>w</w:t>
      </w:r>
      <w:r w:rsidR="00203D7A">
        <w:t>as</w:t>
      </w:r>
      <w:r w:rsidR="002869A0">
        <w:t xml:space="preserve"> done by Rasa.</w:t>
      </w:r>
    </w:p>
    <w:p w14:paraId="3AB7F82A" w14:textId="4528E0A1" w:rsidR="002869A0" w:rsidRDefault="002869A0" w:rsidP="00C724E2">
      <w:pPr>
        <w:spacing w:line="360" w:lineRule="auto"/>
      </w:pPr>
      <w:r>
        <w:t xml:space="preserve">This allowed us to adopt the following </w:t>
      </w:r>
      <w:proofErr w:type="spellStart"/>
      <w:r>
        <w:t>preprocessing</w:t>
      </w:r>
      <w:proofErr w:type="spellEnd"/>
      <w:r>
        <w:t xml:space="preserve"> pip</w:t>
      </w:r>
      <w:r w:rsidR="002918AA">
        <w:t>e</w:t>
      </w:r>
      <w:r>
        <w:t xml:space="preserve">line </w:t>
      </w:r>
      <w:r w:rsidR="00783445">
        <w:t>for</w:t>
      </w:r>
      <w:r>
        <w:t xml:space="preserve"> user </w:t>
      </w:r>
      <w:r w:rsidR="00C86925">
        <w:t>inputs</w:t>
      </w:r>
      <w:r>
        <w:t xml:space="preserve"> as </w:t>
      </w:r>
      <w:r w:rsidR="00D2180B">
        <w:t xml:space="preserve">shown below. By performing such </w:t>
      </w:r>
      <w:proofErr w:type="spellStart"/>
      <w:r w:rsidR="00D2180B">
        <w:t>preprocessing</w:t>
      </w:r>
      <w:proofErr w:type="spellEnd"/>
      <w:r w:rsidR="00D2180B">
        <w:t>, we simplif</w:t>
      </w:r>
      <w:r w:rsidR="00AC17EA">
        <w:t>ied</w:t>
      </w:r>
      <w:r w:rsidR="00D2180B">
        <w:t xml:space="preserve"> the training examples that </w:t>
      </w:r>
      <w:r w:rsidR="00AC17EA">
        <w:t>were</w:t>
      </w:r>
      <w:r w:rsidR="00D2180B">
        <w:t xml:space="preserve"> required (</w:t>
      </w:r>
      <w:proofErr w:type="spellStart"/>
      <w:r w:rsidR="00D2180B">
        <w:t>eg.</w:t>
      </w:r>
      <w:proofErr w:type="spellEnd"/>
      <w:r w:rsidR="00D2180B">
        <w:t xml:space="preserve"> No need to consider Singlish; no need to consider both singular and plural tenses, etc).</w:t>
      </w:r>
    </w:p>
    <w:tbl>
      <w:tblPr>
        <w:tblW w:w="0" w:type="auto"/>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5"/>
      </w:tblGrid>
      <w:tr w:rsidR="00630794" w14:paraId="26C40C8D" w14:textId="77777777" w:rsidTr="00630794">
        <w:trPr>
          <w:trHeight w:val="725"/>
        </w:trPr>
        <w:tc>
          <w:tcPr>
            <w:tcW w:w="0" w:type="auto"/>
          </w:tcPr>
          <w:p w14:paraId="26DA7B97" w14:textId="0B553D34" w:rsidR="00630794" w:rsidRDefault="00630794" w:rsidP="00630794">
            <w:pPr>
              <w:spacing w:line="360" w:lineRule="auto"/>
              <w:ind w:left="34"/>
            </w:pPr>
            <w:r>
              <w:t xml:space="preserve">Raw input </w:t>
            </w:r>
            <w:r>
              <w:sym w:font="Wingdings" w:char="F0E0"/>
            </w:r>
            <w:r>
              <w:t xml:space="preserve"> remove </w:t>
            </w:r>
            <w:proofErr w:type="spellStart"/>
            <w:r>
              <w:t>singlish</w:t>
            </w:r>
            <w:proofErr w:type="spellEnd"/>
            <w:r>
              <w:t xml:space="preserve"> end-words (</w:t>
            </w:r>
            <w:proofErr w:type="spellStart"/>
            <w:r>
              <w:t>eg</w:t>
            </w:r>
            <w:proofErr w:type="spellEnd"/>
            <w:r>
              <w:t xml:space="preserve"> la, lo, etc) </w:t>
            </w:r>
            <w:r>
              <w:sym w:font="Wingdings" w:char="F0E0"/>
            </w:r>
            <w:r>
              <w:t xml:space="preserve"> strip punctuation and convert to lowercase </w:t>
            </w:r>
            <w:r>
              <w:sym w:font="Wingdings" w:char="F0E0"/>
            </w:r>
            <w:r>
              <w:t xml:space="preserve"> perform stemming </w:t>
            </w:r>
            <w:r>
              <w:sym w:font="Wingdings" w:char="F0E0"/>
            </w:r>
            <w:r>
              <w:t xml:space="preserve"> Processed input.</w:t>
            </w:r>
          </w:p>
        </w:tc>
      </w:tr>
    </w:tbl>
    <w:p w14:paraId="33681FA9" w14:textId="4DDFA227" w:rsidR="00630794" w:rsidRDefault="00630794" w:rsidP="00C724E2">
      <w:pPr>
        <w:spacing w:line="360" w:lineRule="auto"/>
      </w:pPr>
    </w:p>
    <w:p w14:paraId="175C8711" w14:textId="4B08F0E9" w:rsidR="00A849AC" w:rsidRDefault="00A849AC" w:rsidP="00C724E2">
      <w:pPr>
        <w:spacing w:line="360" w:lineRule="auto"/>
      </w:pPr>
      <w:r>
        <w:t xml:space="preserve">Training example datasets </w:t>
      </w:r>
      <w:r w:rsidR="00AC17EA">
        <w:t>wer</w:t>
      </w:r>
      <w:r>
        <w:t xml:space="preserve">e generated using a third-party tool </w:t>
      </w:r>
      <w:hyperlink r:id="rId18" w:history="1">
        <w:proofErr w:type="spellStart"/>
        <w:r w:rsidRPr="00286A82">
          <w:rPr>
            <w:rStyle w:val="Hyperlink"/>
          </w:rPr>
          <w:t>Chatito</w:t>
        </w:r>
        <w:proofErr w:type="spellEnd"/>
      </w:hyperlink>
      <w:r>
        <w:t xml:space="preserve">, </w:t>
      </w:r>
      <w:r w:rsidR="008D6DF2">
        <w:t xml:space="preserve">by defining examples </w:t>
      </w:r>
      <w:r>
        <w:t>in a custom domain specific language (DSL)</w:t>
      </w:r>
      <w:r w:rsidR="008D6DF2">
        <w:t>,</w:t>
      </w:r>
      <w:r>
        <w:t xml:space="preserve"> which simplifie</w:t>
      </w:r>
      <w:r w:rsidR="00AC17EA">
        <w:t>d</w:t>
      </w:r>
      <w:r>
        <w:t xml:space="preserve"> the generation of samples. </w:t>
      </w:r>
      <w:r w:rsidR="005D03BF">
        <w:t xml:space="preserve">A snippet of the </w:t>
      </w:r>
      <w:proofErr w:type="spellStart"/>
      <w:r w:rsidR="005D03BF">
        <w:t>chatito</w:t>
      </w:r>
      <w:proofErr w:type="spellEnd"/>
      <w:r w:rsidR="005D03BF">
        <w:t xml:space="preserve"> file used to generate training samples for “Explanation of terminology” is given </w:t>
      </w:r>
      <w:r w:rsidR="00A1282A">
        <w:t xml:space="preserve">in </w:t>
      </w:r>
      <w:r w:rsidR="00A1282A" w:rsidRPr="00A1282A">
        <w:rPr>
          <w:i/>
          <w:iCs/>
        </w:rPr>
        <w:fldChar w:fldCharType="begin"/>
      </w:r>
      <w:r w:rsidR="00A1282A" w:rsidRPr="00A1282A">
        <w:rPr>
          <w:i/>
          <w:iCs/>
        </w:rPr>
        <w:instrText xml:space="preserve"> REF _Ref36114908 \h </w:instrText>
      </w:r>
      <w:r w:rsidR="00A1282A">
        <w:rPr>
          <w:i/>
          <w:iCs/>
        </w:rPr>
        <w:instrText xml:space="preserve"> \* MERGEFORMAT </w:instrText>
      </w:r>
      <w:r w:rsidR="00A1282A" w:rsidRPr="00A1282A">
        <w:rPr>
          <w:i/>
          <w:iCs/>
        </w:rPr>
      </w:r>
      <w:r w:rsidR="00A1282A" w:rsidRPr="00A1282A">
        <w:rPr>
          <w:i/>
          <w:iCs/>
        </w:rPr>
        <w:fldChar w:fldCharType="separate"/>
      </w:r>
      <w:r w:rsidR="00A1282A" w:rsidRPr="00A1282A">
        <w:rPr>
          <w:i/>
          <w:iCs/>
        </w:rPr>
        <w:t xml:space="preserve">Figure </w:t>
      </w:r>
      <w:r w:rsidR="00A1282A" w:rsidRPr="00A1282A">
        <w:rPr>
          <w:i/>
          <w:iCs/>
          <w:noProof/>
        </w:rPr>
        <w:t>2</w:t>
      </w:r>
      <w:r w:rsidR="00A1282A" w:rsidRPr="00A1282A">
        <w:rPr>
          <w:i/>
          <w:iCs/>
        </w:rPr>
        <w:fldChar w:fldCharType="end"/>
      </w:r>
      <w:r w:rsidR="005D03BF">
        <w:t xml:space="preserve">. </w:t>
      </w:r>
      <w:r w:rsidR="005D03BF">
        <w:lastRenderedPageBreak/>
        <w:t>From the si</w:t>
      </w:r>
      <w:r w:rsidR="002972FC">
        <w:t xml:space="preserve">mple definitions below, training and testing datasets could be easily generated by iterating and permutating through the different combinations that </w:t>
      </w:r>
      <w:r w:rsidR="00AC17EA">
        <w:t>we</w:t>
      </w:r>
      <w:r w:rsidR="002972FC">
        <w:t>re defined.</w:t>
      </w:r>
    </w:p>
    <w:p w14:paraId="420A81A2" w14:textId="389A02AE" w:rsidR="005D63C7" w:rsidRDefault="005D63C7" w:rsidP="00FF0DCB">
      <w:r w:rsidRPr="00FF0DCB">
        <w:t>In order to streamline our workflow, a script</w:t>
      </w:r>
      <w:r>
        <w:t xml:space="preserve"> (</w:t>
      </w:r>
      <w:r w:rsidRPr="00442460">
        <w:rPr>
          <w:rStyle w:val="QuoteChar"/>
          <w:rFonts w:ascii="Lucida Console" w:hAnsi="Lucida Console"/>
          <w:sz w:val="18"/>
          <w:szCs w:val="18"/>
        </w:rPr>
        <w:t>_generate_lookup_files.py</w:t>
      </w:r>
      <w:r>
        <w:t xml:space="preserve">) </w:t>
      </w:r>
      <w:r w:rsidRPr="00FF0DCB">
        <w:t xml:space="preserve">was also created to generate lookup tables for the entities of the intents, as well as to add these to the </w:t>
      </w:r>
      <w:proofErr w:type="spellStart"/>
      <w:r w:rsidRPr="00FF0DCB">
        <w:t>chatito</w:t>
      </w:r>
      <w:proofErr w:type="spellEnd"/>
      <w:r w:rsidRPr="00FF0DCB">
        <w:t xml:space="preserve"> file that would be used to generate training and testing examples.</w:t>
      </w:r>
    </w:p>
    <w:p w14:paraId="66448C16" w14:textId="77777777" w:rsidR="006F5EC4" w:rsidRDefault="005D03BF" w:rsidP="006F5EC4">
      <w:pPr>
        <w:keepNext/>
        <w:spacing w:after="0" w:line="360" w:lineRule="auto"/>
      </w:pPr>
      <w:r w:rsidRPr="005D03BF">
        <w:rPr>
          <w:noProof/>
        </w:rPr>
        <w:drawing>
          <wp:inline distT="0" distB="0" distL="0" distR="0" wp14:anchorId="6F49319E" wp14:editId="30F6B520">
            <wp:extent cx="3978729" cy="1763426"/>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3373" cy="1774348"/>
                    </a:xfrm>
                    <a:prstGeom prst="rect">
                      <a:avLst/>
                    </a:prstGeom>
                  </pic:spPr>
                </pic:pic>
              </a:graphicData>
            </a:graphic>
          </wp:inline>
        </w:drawing>
      </w:r>
    </w:p>
    <w:p w14:paraId="6DB253E9" w14:textId="5DCEF62C" w:rsidR="005D03BF" w:rsidRDefault="006F5EC4" w:rsidP="006F5EC4">
      <w:pPr>
        <w:pStyle w:val="Caption"/>
        <w:spacing w:after="0"/>
      </w:pPr>
      <w:bookmarkStart w:id="19" w:name="_Ref36114908"/>
      <w:r>
        <w:t xml:space="preserve">Figure </w:t>
      </w:r>
      <w:fldSimple w:instr=" SEQ Figure \* ARABIC ">
        <w:r w:rsidR="002B6350">
          <w:rPr>
            <w:noProof/>
          </w:rPr>
          <w:t>2</w:t>
        </w:r>
      </w:fldSimple>
      <w:bookmarkEnd w:id="19"/>
      <w:r>
        <w:t xml:space="preserve">. Example snippet of </w:t>
      </w:r>
      <w:proofErr w:type="spellStart"/>
      <w:r>
        <w:t>chatito</w:t>
      </w:r>
      <w:proofErr w:type="spellEnd"/>
      <w:r>
        <w:t xml:space="preserve"> file</w:t>
      </w:r>
    </w:p>
    <w:p w14:paraId="0F67456F" w14:textId="77777777" w:rsidR="006F5EC4" w:rsidRPr="006F5EC4" w:rsidRDefault="006F5EC4" w:rsidP="006F5EC4"/>
    <w:p w14:paraId="36624DE2" w14:textId="6ACFB9CC" w:rsidR="005D03BF" w:rsidRDefault="0011489C" w:rsidP="00C724E2">
      <w:pPr>
        <w:spacing w:line="360" w:lineRule="auto"/>
      </w:pPr>
      <w:r w:rsidRPr="0011489C">
        <w:t>In Rasa NLU, incoming messages are processed by a sequence of components</w:t>
      </w:r>
      <w:r w:rsidR="003A7E1F">
        <w:t xml:space="preserve"> that will</w:t>
      </w:r>
      <w:r w:rsidRPr="0011489C">
        <w:t xml:space="preserve"> executed one after another in a so-called processing pipeline. </w:t>
      </w:r>
      <w:r w:rsidR="003A7E1F">
        <w:t>The three main parts are (</w:t>
      </w:r>
      <w:proofErr w:type="spellStart"/>
      <w:r w:rsidR="003A7E1F">
        <w:t>i</w:t>
      </w:r>
      <w:proofErr w:type="spellEnd"/>
      <w:r w:rsidR="003A7E1F">
        <w:t>) tokenization, (ii) featurization and (iii) entity recognition/intent classification/response selectors</w:t>
      </w:r>
      <w:r w:rsidR="00943432">
        <w:rPr>
          <w:rStyle w:val="FootnoteReference"/>
        </w:rPr>
        <w:footnoteReference w:id="2"/>
      </w:r>
      <w:r w:rsidR="00943432">
        <w:t>.</w:t>
      </w:r>
      <w:r w:rsidR="003A7E1F">
        <w:t xml:space="preserve"> </w:t>
      </w:r>
    </w:p>
    <w:p w14:paraId="52EE05A7" w14:textId="29F7A3AC" w:rsidR="003A7E1F" w:rsidRDefault="00C84465" w:rsidP="00C724E2">
      <w:pPr>
        <w:spacing w:line="360" w:lineRule="auto"/>
      </w:pPr>
      <w:r>
        <w:t>In order to determine the best pipeline, v</w:t>
      </w:r>
      <w:r w:rsidR="003A7E1F">
        <w:t xml:space="preserve">arious NLU pipelines were compared </w:t>
      </w:r>
      <w:r>
        <w:t>and it was found that the following pipeline gave good results for our dataset.</w:t>
      </w:r>
    </w:p>
    <w:p w14:paraId="1C4ED66D" w14:textId="01AA6609" w:rsidR="00C84465" w:rsidRDefault="00C84465" w:rsidP="00C724E2">
      <w:pPr>
        <w:spacing w:line="360" w:lineRule="auto"/>
      </w:pPr>
      <w:r w:rsidRPr="00C84465">
        <w:rPr>
          <w:highlight w:val="yellow"/>
        </w:rPr>
        <w:t>TODO</w:t>
      </w:r>
    </w:p>
    <w:p w14:paraId="3479C120" w14:textId="41DABD42" w:rsidR="002869A0" w:rsidRDefault="002869A0" w:rsidP="00C724E2">
      <w:pPr>
        <w:spacing w:line="360" w:lineRule="auto"/>
      </w:pPr>
    </w:p>
    <w:p w14:paraId="2B6D1859" w14:textId="77777777" w:rsidR="00C501C6" w:rsidRDefault="00C501C6">
      <w:pPr>
        <w:rPr>
          <w:rFonts w:asciiTheme="majorHAnsi" w:eastAsiaTheme="majorEastAsia" w:hAnsiTheme="majorHAnsi" w:cstheme="majorBidi"/>
          <w:color w:val="2F5496" w:themeColor="accent1" w:themeShade="BF"/>
          <w:sz w:val="26"/>
          <w:szCs w:val="26"/>
        </w:rPr>
      </w:pPr>
      <w:bookmarkStart w:id="20" w:name="_Toc35955046"/>
      <w:r>
        <w:br w:type="page"/>
      </w:r>
    </w:p>
    <w:p w14:paraId="7F9B719A" w14:textId="19534AE6" w:rsidR="00C032DB" w:rsidRDefault="00C032DB" w:rsidP="00C032DB">
      <w:pPr>
        <w:pStyle w:val="Heading2"/>
      </w:pPr>
      <w:r>
        <w:lastRenderedPageBreak/>
        <w:t>Intent</w:t>
      </w:r>
      <w:bookmarkEnd w:id="20"/>
      <w:r w:rsidR="00811A61">
        <w:t xml:space="preserve"> Details</w:t>
      </w:r>
    </w:p>
    <w:p w14:paraId="671CEBA2" w14:textId="77498BA6" w:rsidR="00C032DB" w:rsidRDefault="00C032DB" w:rsidP="00C032DB">
      <w:pPr>
        <w:pStyle w:val="Heading3"/>
      </w:pPr>
      <w:bookmarkStart w:id="21" w:name="_Toc35955047"/>
      <w:r>
        <w:t>Product recommendation</w:t>
      </w:r>
      <w:bookmarkEnd w:id="21"/>
    </w:p>
    <w:p w14:paraId="5B7F4415" w14:textId="7D56FCFA" w:rsidR="0054164B" w:rsidRPr="0054164B" w:rsidRDefault="0054164B" w:rsidP="0054164B">
      <w:r w:rsidRPr="0054164B">
        <w:rPr>
          <w:highlight w:val="yellow"/>
        </w:rPr>
        <w:t>TODO</w:t>
      </w:r>
    </w:p>
    <w:p w14:paraId="5B888D7A" w14:textId="0D3407F9" w:rsidR="00C032DB" w:rsidRDefault="00C032DB" w:rsidP="00C032DB">
      <w:pPr>
        <w:pStyle w:val="Heading3"/>
      </w:pPr>
      <w:bookmarkStart w:id="22" w:name="_Toc35955048"/>
      <w:r>
        <w:t>Explanation of terminology</w:t>
      </w:r>
      <w:bookmarkEnd w:id="22"/>
    </w:p>
    <w:p w14:paraId="20228665" w14:textId="5BF5C717" w:rsidR="0054164B" w:rsidRDefault="00203D7A" w:rsidP="0054164B">
      <w:r>
        <w:t xml:space="preserve">In order to get a list of domain-specific terminologies, we searched </w:t>
      </w:r>
      <w:r w:rsidR="00D651C7">
        <w:t>for websites that had ready-made glossary terms for headphones, and finalised on glossary terms from three websites</w:t>
      </w:r>
      <w:r w:rsidR="009E0E5D">
        <w:t xml:space="preserve"> </w:t>
      </w:r>
      <w:r w:rsidR="00423006">
        <w:t xml:space="preserve">(See </w:t>
      </w:r>
      <w:r w:rsidR="00423006" w:rsidRPr="00EC67E4">
        <w:rPr>
          <w:i/>
          <w:iCs/>
        </w:rPr>
        <w:fldChar w:fldCharType="begin"/>
      </w:r>
      <w:r w:rsidR="00423006" w:rsidRPr="00EC67E4">
        <w:rPr>
          <w:i/>
          <w:iCs/>
        </w:rPr>
        <w:instrText xml:space="preserve"> REF _Ref36397337 \h </w:instrText>
      </w:r>
      <w:r w:rsidR="00423006" w:rsidRPr="00EC67E4">
        <w:rPr>
          <w:i/>
          <w:iCs/>
        </w:rPr>
      </w:r>
      <w:r w:rsidR="00423006" w:rsidRPr="00EC67E4">
        <w:rPr>
          <w:i/>
          <w:iCs/>
        </w:rPr>
        <w:instrText xml:space="preserve"> \* MERGEFORMAT </w:instrText>
      </w:r>
      <w:r w:rsidR="00423006" w:rsidRPr="00EC67E4">
        <w:rPr>
          <w:i/>
          <w:iCs/>
        </w:rPr>
        <w:fldChar w:fldCharType="separate"/>
      </w:r>
      <w:r w:rsidR="00423006" w:rsidRPr="00EC67E4">
        <w:rPr>
          <w:i/>
          <w:iCs/>
        </w:rPr>
        <w:t xml:space="preserve">Table </w:t>
      </w:r>
      <w:r w:rsidR="00423006" w:rsidRPr="00EC67E4">
        <w:rPr>
          <w:i/>
          <w:iCs/>
          <w:noProof/>
        </w:rPr>
        <w:t>3</w:t>
      </w:r>
      <w:r w:rsidR="00423006" w:rsidRPr="00EC67E4">
        <w:rPr>
          <w:i/>
          <w:iCs/>
        </w:rPr>
        <w:fldChar w:fldCharType="end"/>
      </w:r>
      <w:r w:rsidR="00423006">
        <w:t>).</w:t>
      </w:r>
      <w:r w:rsidR="00184B80">
        <w:t xml:space="preserve"> </w:t>
      </w:r>
      <w:r w:rsidR="009E0E5D">
        <w:t xml:space="preserve">In cases where there were repeated glossary terms, we </w:t>
      </w:r>
      <w:r w:rsidR="009E0E5D">
        <w:t>just took the description that was shorter.</w:t>
      </w:r>
      <w:r w:rsidR="009E0E5D">
        <w:t xml:space="preserve"> Interestingly, the number of overlapping terms was small, which helped to expand our range of glossary terms, giving us a total of 116 terms</w:t>
      </w:r>
      <w:r w:rsidR="002B6350">
        <w:t xml:space="preserve"> (See </w:t>
      </w:r>
      <w:r w:rsidR="00FF5B33" w:rsidRPr="00FF5B33">
        <w:rPr>
          <w:i/>
          <w:iCs/>
        </w:rPr>
        <w:fldChar w:fldCharType="begin"/>
      </w:r>
      <w:r w:rsidR="00FF5B33" w:rsidRPr="00FF5B33">
        <w:rPr>
          <w:i/>
          <w:iCs/>
        </w:rPr>
        <w:instrText xml:space="preserve"> REF _Ref36397467 \h </w:instrText>
      </w:r>
      <w:r w:rsidR="00FF5B33" w:rsidRPr="00FF5B33">
        <w:rPr>
          <w:i/>
          <w:iCs/>
        </w:rPr>
      </w:r>
      <w:r w:rsidR="00FF5B33">
        <w:rPr>
          <w:i/>
          <w:iCs/>
        </w:rPr>
        <w:instrText xml:space="preserve"> \* MERGEFORMAT </w:instrText>
      </w:r>
      <w:r w:rsidR="00FF5B33" w:rsidRPr="00FF5B33">
        <w:rPr>
          <w:i/>
          <w:iCs/>
        </w:rPr>
        <w:fldChar w:fldCharType="separate"/>
      </w:r>
      <w:r w:rsidR="00FF5B33" w:rsidRPr="00FF5B33">
        <w:rPr>
          <w:i/>
          <w:iCs/>
        </w:rPr>
        <w:t xml:space="preserve">Figure </w:t>
      </w:r>
      <w:r w:rsidR="00FF5B33" w:rsidRPr="00FF5B33">
        <w:rPr>
          <w:i/>
          <w:iCs/>
          <w:noProof/>
        </w:rPr>
        <w:t>3</w:t>
      </w:r>
      <w:r w:rsidR="00FF5B33" w:rsidRPr="00FF5B33">
        <w:rPr>
          <w:i/>
          <w:iCs/>
        </w:rPr>
        <w:fldChar w:fldCharType="end"/>
      </w:r>
      <w:r w:rsidR="00FF5B33">
        <w:t>)</w:t>
      </w:r>
      <w:r w:rsidR="00184B80">
        <w:t>.</w:t>
      </w:r>
      <w:r w:rsidR="00DE0655">
        <w:t xml:space="preserve"> All web-scraping was performed in the notebook </w:t>
      </w:r>
      <w:proofErr w:type="spellStart"/>
      <w:r w:rsidR="00DE0655" w:rsidRPr="00DE0655">
        <w:rPr>
          <w:rFonts w:ascii="Lucida Console" w:hAnsi="Lucida Console"/>
          <w:sz w:val="18"/>
          <w:szCs w:val="18"/>
        </w:rPr>
        <w:t>Glossary.ipynb</w:t>
      </w:r>
      <w:proofErr w:type="spellEnd"/>
      <w:r w:rsidR="00DE0655">
        <w:t>.</w:t>
      </w:r>
    </w:p>
    <w:p w14:paraId="18EBE3BC" w14:textId="6782CEFB" w:rsidR="00423006" w:rsidRDefault="00423006" w:rsidP="00423006">
      <w:pPr>
        <w:pStyle w:val="Caption"/>
        <w:keepNext/>
        <w:spacing w:after="0"/>
      </w:pPr>
      <w:bookmarkStart w:id="23" w:name="_Ref36397337"/>
      <w:r>
        <w:t xml:space="preserve">Table </w:t>
      </w:r>
      <w:fldSimple w:instr=" SEQ Table \* ARABIC ">
        <w:r>
          <w:rPr>
            <w:noProof/>
          </w:rPr>
          <w:t>3</w:t>
        </w:r>
      </w:fldSimple>
      <w:bookmarkEnd w:id="23"/>
      <w:r>
        <w:t>. Websites for glossary terms</w:t>
      </w:r>
    </w:p>
    <w:tbl>
      <w:tblPr>
        <w:tblStyle w:val="TableGrid"/>
        <w:tblW w:w="0" w:type="auto"/>
        <w:tblLook w:val="04A0" w:firstRow="1" w:lastRow="0" w:firstColumn="1" w:lastColumn="0" w:noHBand="0" w:noVBand="1"/>
      </w:tblPr>
      <w:tblGrid>
        <w:gridCol w:w="2517"/>
        <w:gridCol w:w="4396"/>
        <w:gridCol w:w="2103"/>
      </w:tblGrid>
      <w:tr w:rsidR="00C501C6" w14:paraId="3CFD4275" w14:textId="77777777" w:rsidTr="00423006">
        <w:tc>
          <w:tcPr>
            <w:tcW w:w="2517" w:type="dxa"/>
          </w:tcPr>
          <w:p w14:paraId="6D120901" w14:textId="4C496218" w:rsidR="00C501C6" w:rsidRPr="00C501C6" w:rsidRDefault="00C501C6" w:rsidP="0054164B">
            <w:pPr>
              <w:rPr>
                <w:b/>
                <w:bCs/>
              </w:rPr>
            </w:pPr>
            <w:r w:rsidRPr="00C501C6">
              <w:rPr>
                <w:b/>
                <w:bCs/>
              </w:rPr>
              <w:t>Website</w:t>
            </w:r>
          </w:p>
        </w:tc>
        <w:tc>
          <w:tcPr>
            <w:tcW w:w="4396" w:type="dxa"/>
          </w:tcPr>
          <w:p w14:paraId="67F052FD" w14:textId="25CAA44F" w:rsidR="00C501C6" w:rsidRPr="00C501C6" w:rsidRDefault="00C501C6" w:rsidP="0054164B">
            <w:pPr>
              <w:rPr>
                <w:b/>
                <w:bCs/>
              </w:rPr>
            </w:pPr>
            <w:r w:rsidRPr="00C501C6">
              <w:rPr>
                <w:b/>
                <w:bCs/>
              </w:rPr>
              <w:t>Website URL</w:t>
            </w:r>
          </w:p>
        </w:tc>
        <w:tc>
          <w:tcPr>
            <w:tcW w:w="2103" w:type="dxa"/>
          </w:tcPr>
          <w:p w14:paraId="09AC95D8" w14:textId="63C25FE3" w:rsidR="00C501C6" w:rsidRPr="00C501C6" w:rsidRDefault="00C501C6" w:rsidP="0054164B">
            <w:pPr>
              <w:rPr>
                <w:b/>
                <w:bCs/>
              </w:rPr>
            </w:pPr>
            <w:r w:rsidRPr="00C501C6">
              <w:rPr>
                <w:b/>
                <w:bCs/>
              </w:rPr>
              <w:t>Total terms</w:t>
            </w:r>
          </w:p>
        </w:tc>
      </w:tr>
      <w:tr w:rsidR="00C501C6" w14:paraId="2DD869A7" w14:textId="77777777" w:rsidTr="00423006">
        <w:tc>
          <w:tcPr>
            <w:tcW w:w="2517" w:type="dxa"/>
          </w:tcPr>
          <w:p w14:paraId="5AEB44D0" w14:textId="01CB2E8F" w:rsidR="00C501C6" w:rsidRDefault="00C501C6" w:rsidP="0054164B">
            <w:r>
              <w:t>Headphones.com</w:t>
            </w:r>
          </w:p>
        </w:tc>
        <w:tc>
          <w:tcPr>
            <w:tcW w:w="4396" w:type="dxa"/>
          </w:tcPr>
          <w:p w14:paraId="0EBBD641" w14:textId="044230AE" w:rsidR="00C501C6" w:rsidRDefault="00C501C6" w:rsidP="00C501C6">
            <w:hyperlink r:id="rId20" w:history="1">
              <w:r w:rsidRPr="005163D1">
                <w:rPr>
                  <w:rStyle w:val="Hyperlink"/>
                </w:rPr>
                <w:t>https://www.headphones.com/pages/glossary</w:t>
              </w:r>
            </w:hyperlink>
          </w:p>
        </w:tc>
        <w:tc>
          <w:tcPr>
            <w:tcW w:w="2103" w:type="dxa"/>
          </w:tcPr>
          <w:p w14:paraId="5717244C" w14:textId="3F3DFFB5" w:rsidR="00C501C6" w:rsidRDefault="009B1A9C" w:rsidP="0054164B">
            <w:r>
              <w:t>63</w:t>
            </w:r>
          </w:p>
        </w:tc>
      </w:tr>
      <w:tr w:rsidR="00C501C6" w14:paraId="2383CEC6" w14:textId="77777777" w:rsidTr="00423006">
        <w:tc>
          <w:tcPr>
            <w:tcW w:w="2517" w:type="dxa"/>
          </w:tcPr>
          <w:p w14:paraId="6259F0AD" w14:textId="157649AE" w:rsidR="00C501C6" w:rsidRDefault="00C501C6" w:rsidP="0054164B">
            <w:r>
              <w:t>Crutchfield.com</w:t>
            </w:r>
          </w:p>
        </w:tc>
        <w:tc>
          <w:tcPr>
            <w:tcW w:w="4396" w:type="dxa"/>
          </w:tcPr>
          <w:p w14:paraId="2F7301DA" w14:textId="1971A979" w:rsidR="00C501C6" w:rsidRDefault="00C501C6" w:rsidP="0054164B">
            <w:hyperlink r:id="rId21" w:history="1">
              <w:r w:rsidRPr="005163D1">
                <w:rPr>
                  <w:rStyle w:val="Hyperlink"/>
                </w:rPr>
                <w:t>https://www.crutchfield.com/S-P3Fy2Oh1DMm/learn/headphones-glossary.html</w:t>
              </w:r>
            </w:hyperlink>
          </w:p>
        </w:tc>
        <w:tc>
          <w:tcPr>
            <w:tcW w:w="2103" w:type="dxa"/>
          </w:tcPr>
          <w:p w14:paraId="6A1ADC56" w14:textId="13BD99D8" w:rsidR="00C501C6" w:rsidRDefault="009B1A9C" w:rsidP="0054164B">
            <w:r>
              <w:t>36</w:t>
            </w:r>
          </w:p>
        </w:tc>
      </w:tr>
      <w:tr w:rsidR="00C501C6" w14:paraId="42FFF673" w14:textId="77777777" w:rsidTr="00423006">
        <w:tc>
          <w:tcPr>
            <w:tcW w:w="2517" w:type="dxa"/>
          </w:tcPr>
          <w:p w14:paraId="12A03B41" w14:textId="66DF2C31" w:rsidR="00C501C6" w:rsidRDefault="00C501C6" w:rsidP="0054164B">
            <w:r>
              <w:t>Krisp.ai</w:t>
            </w:r>
          </w:p>
        </w:tc>
        <w:tc>
          <w:tcPr>
            <w:tcW w:w="4396" w:type="dxa"/>
          </w:tcPr>
          <w:p w14:paraId="280DDE5E" w14:textId="51BF1507" w:rsidR="00C501C6" w:rsidRDefault="00C501C6" w:rsidP="0054164B">
            <w:hyperlink r:id="rId22" w:history="1">
              <w:r w:rsidRPr="005163D1">
                <w:rPr>
                  <w:rStyle w:val="Hyperlink"/>
                </w:rPr>
                <w:t>https://krisp.ai/blog/glossary-headphone-terms/</w:t>
              </w:r>
            </w:hyperlink>
          </w:p>
        </w:tc>
        <w:tc>
          <w:tcPr>
            <w:tcW w:w="2103" w:type="dxa"/>
          </w:tcPr>
          <w:p w14:paraId="37188701" w14:textId="4E2749B8" w:rsidR="00C501C6" w:rsidRDefault="009B1A9C" w:rsidP="0054164B">
            <w:r>
              <w:t>28</w:t>
            </w:r>
          </w:p>
        </w:tc>
      </w:tr>
    </w:tbl>
    <w:p w14:paraId="7FB38A3A" w14:textId="25CAE256" w:rsidR="00C501C6" w:rsidRDefault="00C501C6" w:rsidP="0054164B"/>
    <w:p w14:paraId="02F00DFF" w14:textId="77777777" w:rsidR="002B6350" w:rsidRDefault="00C501C6" w:rsidP="002B6350">
      <w:pPr>
        <w:keepNext/>
      </w:pPr>
      <w:r>
        <w:rPr>
          <w:noProof/>
        </w:rPr>
        <w:drawing>
          <wp:inline distT="0" distB="0" distL="0" distR="0" wp14:anchorId="4D6D9693" wp14:editId="78DE0EFD">
            <wp:extent cx="2880000" cy="22881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2288149"/>
                    </a:xfrm>
                    <a:prstGeom prst="rect">
                      <a:avLst/>
                    </a:prstGeom>
                    <a:noFill/>
                    <a:ln>
                      <a:noFill/>
                    </a:ln>
                  </pic:spPr>
                </pic:pic>
              </a:graphicData>
            </a:graphic>
          </wp:inline>
        </w:drawing>
      </w:r>
    </w:p>
    <w:p w14:paraId="39F41F5F" w14:textId="28FFC4F8" w:rsidR="006B6D72" w:rsidRPr="0054164B" w:rsidRDefault="002B6350" w:rsidP="002B6350">
      <w:pPr>
        <w:pStyle w:val="Caption"/>
      </w:pPr>
      <w:bookmarkStart w:id="24" w:name="_Ref36397467"/>
      <w:r>
        <w:t xml:space="preserve">Figure </w:t>
      </w:r>
      <w:fldSimple w:instr=" SEQ Figure \* ARABIC ">
        <w:r>
          <w:rPr>
            <w:noProof/>
          </w:rPr>
          <w:t>3</w:t>
        </w:r>
      </w:fldSimple>
      <w:bookmarkEnd w:id="24"/>
      <w:r>
        <w:t xml:space="preserve">. </w:t>
      </w:r>
      <w:r>
        <w:t xml:space="preserve">Venn diagram showing </w:t>
      </w:r>
      <w:r>
        <w:t xml:space="preserve">overlaps of glossary terms among the </w:t>
      </w:r>
      <w:proofErr w:type="spellStart"/>
      <w:r>
        <w:t>webscraped</w:t>
      </w:r>
      <w:proofErr w:type="spellEnd"/>
      <w:r>
        <w:t xml:space="preserve"> sites</w:t>
      </w:r>
    </w:p>
    <w:p w14:paraId="69CDF44C" w14:textId="6CF5B782" w:rsidR="00F36AFB" w:rsidRDefault="00F36AFB">
      <w:bookmarkStart w:id="25" w:name="_Toc35955049"/>
    </w:p>
    <w:p w14:paraId="298DE26D" w14:textId="77777777" w:rsidR="00DE0655" w:rsidRDefault="00DE0655"/>
    <w:p w14:paraId="4F82EE1D" w14:textId="77777777" w:rsidR="00DE0655" w:rsidRDefault="00DE0655">
      <w:pPr>
        <w:rPr>
          <w:rFonts w:asciiTheme="majorHAnsi" w:eastAsiaTheme="majorEastAsia" w:hAnsiTheme="majorHAnsi" w:cstheme="majorBidi"/>
          <w:color w:val="1F3763" w:themeColor="accent1" w:themeShade="7F"/>
          <w:sz w:val="24"/>
          <w:szCs w:val="24"/>
        </w:rPr>
      </w:pPr>
    </w:p>
    <w:p w14:paraId="1488FF1C" w14:textId="1EACE4B0" w:rsidR="00C032DB" w:rsidRDefault="00C032DB" w:rsidP="00C032DB">
      <w:pPr>
        <w:pStyle w:val="Heading3"/>
      </w:pPr>
      <w:r>
        <w:t>Product pricing</w:t>
      </w:r>
      <w:bookmarkEnd w:id="25"/>
    </w:p>
    <w:p w14:paraId="5D8E8FC0" w14:textId="1346B54C" w:rsidR="001B139D" w:rsidRDefault="001B139D" w:rsidP="00F36AFB">
      <w:r>
        <w:t>We ha</w:t>
      </w:r>
      <w:r w:rsidR="008D2E0C">
        <w:t>d</w:t>
      </w:r>
      <w:r>
        <w:t xml:space="preserve"> two lists of products from </w:t>
      </w:r>
      <w:proofErr w:type="spellStart"/>
      <w:r>
        <w:t>Treoo</w:t>
      </w:r>
      <w:proofErr w:type="spellEnd"/>
      <w:r>
        <w:t xml:space="preserve"> and Amazon Singapore. For Amazon, we realised that the international site had a lot of products that did not ship to Singapore but had more sellers, in different conditions (new or used), different delivery cost (free or not, and if not, price differed greatly depending on type of delivery). In order to simplify these considerations, we instead took products from Amazon Singapore, which all had free delivery and had only new items. Filtering for </w:t>
      </w:r>
      <w:r>
        <w:lastRenderedPageBreak/>
        <w:t>only products that had a brand, model and price, we had a total of 87 brands consisting of a total of 230 models.</w:t>
      </w:r>
    </w:p>
    <w:p w14:paraId="1030EF12" w14:textId="4FEBC7C8" w:rsidR="002E1A11" w:rsidRDefault="001B139D" w:rsidP="001B139D">
      <w:r>
        <w:t xml:space="preserve">For </w:t>
      </w:r>
      <w:proofErr w:type="spellStart"/>
      <w:r>
        <w:t>Treoo</w:t>
      </w:r>
      <w:proofErr w:type="spellEnd"/>
      <w:r>
        <w:t xml:space="preserve">, there was a </w:t>
      </w:r>
      <w:r w:rsidR="00B70DEE">
        <w:t xml:space="preserve">much </w:t>
      </w:r>
      <w:r>
        <w:t xml:space="preserve">greater number of total models, but </w:t>
      </w:r>
      <w:r w:rsidR="002E1A11">
        <w:t>product name was very inconsistent. Some inconsistencies</w:t>
      </w:r>
      <w:r w:rsidR="00B854E6">
        <w:t>, using AKG models as examples</w:t>
      </w:r>
      <w:r w:rsidR="008323DD">
        <w:t>,</w:t>
      </w:r>
      <w:r w:rsidR="002E1A11">
        <w:t xml:space="preserve"> are shown in </w:t>
      </w:r>
      <w:r w:rsidR="002E1A11" w:rsidRPr="002E1A11">
        <w:rPr>
          <w:i/>
          <w:iCs/>
        </w:rPr>
        <w:fldChar w:fldCharType="begin"/>
      </w:r>
      <w:r w:rsidR="002E1A11" w:rsidRPr="002E1A11">
        <w:rPr>
          <w:i/>
          <w:iCs/>
        </w:rPr>
        <w:instrText xml:space="preserve"> REF _Ref36052886 \h </w:instrText>
      </w:r>
      <w:r w:rsidR="002E1A11">
        <w:rPr>
          <w:i/>
          <w:iCs/>
        </w:rPr>
        <w:instrText xml:space="preserve"> \* MERGEFORMAT </w:instrText>
      </w:r>
      <w:r w:rsidR="002E1A11" w:rsidRPr="002E1A11">
        <w:rPr>
          <w:i/>
          <w:iCs/>
        </w:rPr>
      </w:r>
      <w:r w:rsidR="002E1A11" w:rsidRPr="002E1A11">
        <w:rPr>
          <w:i/>
          <w:iCs/>
        </w:rPr>
        <w:fldChar w:fldCharType="separate"/>
      </w:r>
      <w:r w:rsidR="002E1A11" w:rsidRPr="002E1A11">
        <w:rPr>
          <w:i/>
          <w:iCs/>
        </w:rPr>
        <w:t xml:space="preserve">Table </w:t>
      </w:r>
      <w:r w:rsidR="002E1A11" w:rsidRPr="002E1A11">
        <w:rPr>
          <w:i/>
          <w:iCs/>
          <w:noProof/>
        </w:rPr>
        <w:t>3</w:t>
      </w:r>
      <w:r w:rsidR="002E1A11" w:rsidRPr="002E1A11">
        <w:rPr>
          <w:i/>
          <w:iCs/>
        </w:rPr>
        <w:fldChar w:fldCharType="end"/>
      </w:r>
      <w:r w:rsidR="002E1A11">
        <w:t>.</w:t>
      </w:r>
      <w:r w:rsidR="00EC1A9F">
        <w:t xml:space="preserve"> Therefore, </w:t>
      </w:r>
      <w:r w:rsidR="008971BB">
        <w:t xml:space="preserve">various </w:t>
      </w:r>
      <w:r w:rsidR="00EC1A9F">
        <w:t>pre</w:t>
      </w:r>
      <w:r w:rsidR="008971BB">
        <w:t>-</w:t>
      </w:r>
      <w:r w:rsidR="00EC1A9F">
        <w:t>processing</w:t>
      </w:r>
      <w:r w:rsidR="008971BB">
        <w:t xml:space="preserve"> methods</w:t>
      </w:r>
      <w:r w:rsidR="00EC1A9F">
        <w:t xml:space="preserve"> had to be done to standardise them.</w:t>
      </w:r>
      <w:r w:rsidR="00CE56FD">
        <w:t xml:space="preserve"> In total, there were 144 brands and 1643 different models.</w:t>
      </w:r>
    </w:p>
    <w:p w14:paraId="6AAD5FE6" w14:textId="58C8506C" w:rsidR="002E1A11" w:rsidRDefault="002E1A11" w:rsidP="002E1A11">
      <w:pPr>
        <w:pStyle w:val="Caption"/>
        <w:keepNext/>
        <w:spacing w:after="0"/>
      </w:pPr>
      <w:bookmarkStart w:id="26" w:name="_Ref36052886"/>
      <w:r>
        <w:t xml:space="preserve">Table </w:t>
      </w:r>
      <w:fldSimple w:instr=" SEQ Table \* ARABIC ">
        <w:r w:rsidR="00423006">
          <w:rPr>
            <w:noProof/>
          </w:rPr>
          <w:t>4</w:t>
        </w:r>
      </w:fldSimple>
      <w:bookmarkEnd w:id="26"/>
      <w:r>
        <w:t xml:space="preserve">. Example inconsistencies in </w:t>
      </w:r>
      <w:proofErr w:type="spellStart"/>
      <w:r>
        <w:t>Treoo</w:t>
      </w:r>
      <w:proofErr w:type="spellEnd"/>
      <w:r>
        <w:t xml:space="preserve"> product names for AKG brand</w:t>
      </w:r>
    </w:p>
    <w:tbl>
      <w:tblPr>
        <w:tblStyle w:val="TableGrid"/>
        <w:tblW w:w="5000" w:type="pct"/>
        <w:tblLook w:val="04A0" w:firstRow="1" w:lastRow="0" w:firstColumn="1" w:lastColumn="0" w:noHBand="0" w:noVBand="1"/>
      </w:tblPr>
      <w:tblGrid>
        <w:gridCol w:w="3904"/>
        <w:gridCol w:w="5112"/>
      </w:tblGrid>
      <w:tr w:rsidR="002E1A11" w:rsidRPr="002E1A11" w14:paraId="07EB0923" w14:textId="77777777" w:rsidTr="002E1A11">
        <w:tc>
          <w:tcPr>
            <w:tcW w:w="2165" w:type="pct"/>
          </w:tcPr>
          <w:p w14:paraId="636AE273" w14:textId="7CF8DB18" w:rsidR="002E1A11" w:rsidRPr="002E1A11" w:rsidRDefault="002E1A11" w:rsidP="00F36AFB">
            <w:pPr>
              <w:rPr>
                <w:b/>
                <w:bCs/>
                <w:sz w:val="20"/>
                <w:szCs w:val="20"/>
              </w:rPr>
            </w:pPr>
            <w:r w:rsidRPr="002E1A11">
              <w:rPr>
                <w:b/>
                <w:bCs/>
                <w:sz w:val="20"/>
                <w:szCs w:val="20"/>
              </w:rPr>
              <w:t>Example</w:t>
            </w:r>
          </w:p>
        </w:tc>
        <w:tc>
          <w:tcPr>
            <w:tcW w:w="2835" w:type="pct"/>
          </w:tcPr>
          <w:p w14:paraId="167E2ECC" w14:textId="5EB52205" w:rsidR="002E1A11" w:rsidRPr="002E1A11" w:rsidRDefault="002E1A11" w:rsidP="00F36AFB">
            <w:pPr>
              <w:rPr>
                <w:b/>
                <w:bCs/>
                <w:sz w:val="20"/>
                <w:szCs w:val="20"/>
              </w:rPr>
            </w:pPr>
            <w:r w:rsidRPr="002E1A11">
              <w:rPr>
                <w:b/>
                <w:bCs/>
                <w:sz w:val="20"/>
                <w:szCs w:val="20"/>
              </w:rPr>
              <w:t>Comment</w:t>
            </w:r>
          </w:p>
        </w:tc>
      </w:tr>
      <w:tr w:rsidR="002E1A11" w:rsidRPr="002E1A11" w14:paraId="70AEE838" w14:textId="77777777" w:rsidTr="002E1A11">
        <w:tc>
          <w:tcPr>
            <w:tcW w:w="2165" w:type="pct"/>
          </w:tcPr>
          <w:p w14:paraId="5ECA2775" w14:textId="3E8D3A83" w:rsidR="002E1A11" w:rsidRPr="002E1A11" w:rsidRDefault="002E1A11" w:rsidP="00F36AFB">
            <w:pPr>
              <w:rPr>
                <w:sz w:val="20"/>
                <w:szCs w:val="20"/>
              </w:rPr>
            </w:pPr>
            <w:r w:rsidRPr="002E1A11">
              <w:rPr>
                <w:sz w:val="20"/>
                <w:szCs w:val="20"/>
              </w:rPr>
              <w:t>AKG K52</w:t>
            </w:r>
          </w:p>
        </w:tc>
        <w:tc>
          <w:tcPr>
            <w:tcW w:w="2835" w:type="pct"/>
          </w:tcPr>
          <w:p w14:paraId="0C5896A1" w14:textId="7D1D632F" w:rsidR="002E1A11" w:rsidRPr="002E1A11" w:rsidRDefault="002E1A11" w:rsidP="00F36AFB">
            <w:pPr>
              <w:rPr>
                <w:sz w:val="20"/>
                <w:szCs w:val="20"/>
              </w:rPr>
            </w:pPr>
            <w:r w:rsidRPr="002E1A11">
              <w:rPr>
                <w:sz w:val="20"/>
                <w:szCs w:val="20"/>
              </w:rPr>
              <w:t>Ideal format</w:t>
            </w:r>
          </w:p>
        </w:tc>
      </w:tr>
      <w:tr w:rsidR="002E1A11" w:rsidRPr="002E1A11" w14:paraId="358C8359" w14:textId="77777777" w:rsidTr="002E1A11">
        <w:tc>
          <w:tcPr>
            <w:tcW w:w="2165" w:type="pct"/>
          </w:tcPr>
          <w:p w14:paraId="4B0A74DA" w14:textId="77777777" w:rsidR="002E1A11" w:rsidRPr="002E1A11" w:rsidRDefault="002E1A11" w:rsidP="002E1A11">
            <w:pPr>
              <w:rPr>
                <w:sz w:val="20"/>
                <w:szCs w:val="20"/>
              </w:rPr>
            </w:pPr>
            <w:r w:rsidRPr="002E1A11">
              <w:rPr>
                <w:sz w:val="20"/>
                <w:szCs w:val="20"/>
              </w:rPr>
              <w:t>AKG K 545</w:t>
            </w:r>
          </w:p>
          <w:p w14:paraId="010FA5BB" w14:textId="43130097" w:rsidR="002E1A11" w:rsidRPr="002E1A11" w:rsidRDefault="002E1A11" w:rsidP="00F36AFB">
            <w:pPr>
              <w:rPr>
                <w:sz w:val="20"/>
                <w:szCs w:val="20"/>
              </w:rPr>
            </w:pPr>
          </w:p>
        </w:tc>
        <w:tc>
          <w:tcPr>
            <w:tcW w:w="2835" w:type="pct"/>
          </w:tcPr>
          <w:p w14:paraId="5055B44D" w14:textId="41A9809E" w:rsidR="002E1A11" w:rsidRPr="002E1A11" w:rsidRDefault="002E1A11" w:rsidP="00F36AFB">
            <w:pPr>
              <w:rPr>
                <w:sz w:val="20"/>
                <w:szCs w:val="20"/>
              </w:rPr>
            </w:pPr>
            <w:r w:rsidRPr="002E1A11">
              <w:rPr>
                <w:sz w:val="20"/>
                <w:szCs w:val="20"/>
              </w:rPr>
              <w:t>Extra space between K and 545</w:t>
            </w:r>
          </w:p>
        </w:tc>
      </w:tr>
      <w:tr w:rsidR="002E1A11" w:rsidRPr="002E1A11" w14:paraId="40A7C1FA" w14:textId="77777777" w:rsidTr="002E1A11">
        <w:tc>
          <w:tcPr>
            <w:tcW w:w="2165" w:type="pct"/>
          </w:tcPr>
          <w:p w14:paraId="2E4FDC57" w14:textId="750574B2" w:rsidR="002E1A11" w:rsidRPr="002E1A11" w:rsidRDefault="002E1A11" w:rsidP="002E1A11">
            <w:pPr>
              <w:rPr>
                <w:sz w:val="20"/>
                <w:szCs w:val="20"/>
              </w:rPr>
            </w:pPr>
            <w:r w:rsidRPr="002E1A11">
              <w:rPr>
                <w:sz w:val="20"/>
                <w:szCs w:val="20"/>
              </w:rPr>
              <w:t>AKG K845BT Wireless Bluetooth Over-the-Ear Headphone</w:t>
            </w:r>
          </w:p>
        </w:tc>
        <w:tc>
          <w:tcPr>
            <w:tcW w:w="2835" w:type="pct"/>
          </w:tcPr>
          <w:p w14:paraId="48C4CAE0" w14:textId="3361D600" w:rsidR="002E1A11" w:rsidRPr="002E1A11" w:rsidRDefault="002E1A11" w:rsidP="00F36AFB">
            <w:pPr>
              <w:rPr>
                <w:sz w:val="20"/>
                <w:szCs w:val="20"/>
              </w:rPr>
            </w:pPr>
            <w:r w:rsidRPr="002E1A11">
              <w:rPr>
                <w:sz w:val="20"/>
                <w:szCs w:val="20"/>
              </w:rPr>
              <w:t>Features are also included in the description</w:t>
            </w:r>
          </w:p>
        </w:tc>
      </w:tr>
    </w:tbl>
    <w:p w14:paraId="1F45D119" w14:textId="20B5A14E" w:rsidR="002E1A11" w:rsidRDefault="002E1A11" w:rsidP="00F36AFB"/>
    <w:p w14:paraId="72F9F424" w14:textId="030D79DC" w:rsidR="00CE56FD" w:rsidRDefault="00CE56FD" w:rsidP="00F36AFB">
      <w:r>
        <w:t xml:space="preserve">We combined both lists of brands and models and found that there were 29 brands that overlapped. However, there were only 24 models that existed in both </w:t>
      </w:r>
      <w:proofErr w:type="spellStart"/>
      <w:r>
        <w:t>Treoo</w:t>
      </w:r>
      <w:proofErr w:type="spellEnd"/>
      <w:r>
        <w:t xml:space="preserve"> and Amazon</w:t>
      </w:r>
      <w:r w:rsidR="00066DA7">
        <w:t xml:space="preserve"> (See </w:t>
      </w:r>
      <w:r w:rsidR="00066DA7" w:rsidRPr="00066DA7">
        <w:rPr>
          <w:i/>
          <w:iCs/>
        </w:rPr>
        <w:fldChar w:fldCharType="begin"/>
      </w:r>
      <w:r w:rsidR="00066DA7" w:rsidRPr="00066DA7">
        <w:rPr>
          <w:i/>
          <w:iCs/>
        </w:rPr>
        <w:instrText xml:space="preserve"> REF _Ref36311768 \h </w:instrText>
      </w:r>
      <w:r w:rsidR="00066DA7" w:rsidRPr="00066DA7">
        <w:rPr>
          <w:i/>
          <w:iCs/>
        </w:rPr>
      </w:r>
      <w:r w:rsidR="00066DA7">
        <w:rPr>
          <w:i/>
          <w:iCs/>
        </w:rPr>
        <w:instrText xml:space="preserve"> \* MERGEFORMAT </w:instrText>
      </w:r>
      <w:r w:rsidR="00066DA7" w:rsidRPr="00066DA7">
        <w:rPr>
          <w:i/>
          <w:iCs/>
        </w:rPr>
        <w:fldChar w:fldCharType="separate"/>
      </w:r>
      <w:r w:rsidR="00066DA7" w:rsidRPr="00066DA7">
        <w:rPr>
          <w:i/>
          <w:iCs/>
        </w:rPr>
        <w:t xml:space="preserve">Figure </w:t>
      </w:r>
      <w:r w:rsidR="00066DA7" w:rsidRPr="00066DA7">
        <w:rPr>
          <w:i/>
          <w:iCs/>
          <w:noProof/>
        </w:rPr>
        <w:t>3</w:t>
      </w:r>
      <w:r w:rsidR="00066DA7" w:rsidRPr="00066DA7">
        <w:rPr>
          <w:i/>
          <w:iCs/>
        </w:rPr>
        <w:fldChar w:fldCharType="end"/>
      </w:r>
      <w:r w:rsidR="00066DA7">
        <w:t>)</w:t>
      </w:r>
      <w:r>
        <w:t>. This small overlap suggested that there w</w:t>
      </w:r>
      <w:r w:rsidR="00241ACD">
        <w:t xml:space="preserve">ere </w:t>
      </w:r>
      <w:r>
        <w:t xml:space="preserve">possibly similar models that should be regarded as the same model. However, to capture more </w:t>
      </w:r>
      <w:r w:rsidR="002751AC">
        <w:t xml:space="preserve">variation in </w:t>
      </w:r>
      <w:r>
        <w:t>user queries</w:t>
      </w:r>
      <w:r w:rsidR="00A56C8B">
        <w:t>, and in the interest of time</w:t>
      </w:r>
      <w:r>
        <w:t>, we decided not</w:t>
      </w:r>
      <w:r w:rsidR="002751AC">
        <w:t xml:space="preserve"> to</w:t>
      </w:r>
      <w:r>
        <w:t xml:space="preserve"> further process the model names.</w:t>
      </w:r>
    </w:p>
    <w:p w14:paraId="19D48E28" w14:textId="444ED044" w:rsidR="002350CD" w:rsidRDefault="002350CD" w:rsidP="00F36AFB">
      <w:r>
        <w:t xml:space="preserve">For the same brand and model, we took the item with the lower price. It was found that when the same item existed in both </w:t>
      </w:r>
      <w:proofErr w:type="spellStart"/>
      <w:r>
        <w:t>Treoo</w:t>
      </w:r>
      <w:proofErr w:type="spellEnd"/>
      <w:r>
        <w:t xml:space="preserve"> and Amazon, Amazon was almost always the cheaper one.</w:t>
      </w:r>
    </w:p>
    <w:p w14:paraId="1E989440" w14:textId="4663B003" w:rsidR="00AD49C1" w:rsidRDefault="00AD49C1" w:rsidP="00F36AFB">
      <w:r>
        <w:t xml:space="preserve">All pre-processing was performed in the script file </w:t>
      </w:r>
      <w:r w:rsidRPr="00442460">
        <w:rPr>
          <w:rStyle w:val="QuoteChar"/>
          <w:rFonts w:ascii="Lucida Console" w:hAnsi="Lucida Console"/>
          <w:sz w:val="18"/>
          <w:szCs w:val="18"/>
        </w:rPr>
        <w:t>_generate_lookup_files.py</w:t>
      </w:r>
      <w:r>
        <w:rPr>
          <w:rStyle w:val="QuoteChar"/>
          <w:rFonts w:ascii="Lucida Console" w:hAnsi="Lucida Console"/>
          <w:sz w:val="18"/>
          <w:szCs w:val="18"/>
        </w:rPr>
        <w:t>.</w:t>
      </w:r>
    </w:p>
    <w:p w14:paraId="052657FB" w14:textId="77777777" w:rsidR="00CE56FD" w:rsidRDefault="00CE56FD" w:rsidP="00F36A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E56FD" w:rsidRPr="00CE56FD" w14:paraId="6C7340FF" w14:textId="77777777" w:rsidTr="00CE56FD">
        <w:tc>
          <w:tcPr>
            <w:tcW w:w="9016" w:type="dxa"/>
          </w:tcPr>
          <w:p w14:paraId="486F2F38" w14:textId="77777777" w:rsidR="00CE56FD" w:rsidRPr="00CE56FD" w:rsidRDefault="00CE56FD" w:rsidP="00CE56FD">
            <w:pPr>
              <w:keepNext/>
            </w:pPr>
            <w:r w:rsidRPr="00CE56FD">
              <w:rPr>
                <w:noProof/>
              </w:rPr>
              <w:drawing>
                <wp:anchor distT="0" distB="0" distL="114300" distR="114300" simplePos="0" relativeHeight="251666432" behindDoc="0" locked="0" layoutInCell="1" allowOverlap="1" wp14:anchorId="1C9165AF" wp14:editId="1DF4B848">
                  <wp:simplePos x="0" y="0"/>
                  <wp:positionH relativeFrom="column">
                    <wp:posOffset>-998</wp:posOffset>
                  </wp:positionH>
                  <wp:positionV relativeFrom="page">
                    <wp:align>top</wp:align>
                  </wp:positionV>
                  <wp:extent cx="2160000" cy="1713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0000" cy="171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56FD">
              <w:rPr>
                <w:noProof/>
              </w:rPr>
              <w:drawing>
                <wp:inline distT="0" distB="0" distL="0" distR="0" wp14:anchorId="61399D76" wp14:editId="7A5A9B25">
                  <wp:extent cx="2160000" cy="18279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0000" cy="1827919"/>
                          </a:xfrm>
                          <a:prstGeom prst="rect">
                            <a:avLst/>
                          </a:prstGeom>
                          <a:noFill/>
                          <a:ln>
                            <a:noFill/>
                          </a:ln>
                        </pic:spPr>
                      </pic:pic>
                    </a:graphicData>
                  </a:graphic>
                </wp:inline>
              </w:drawing>
            </w:r>
          </w:p>
        </w:tc>
      </w:tr>
    </w:tbl>
    <w:p w14:paraId="6A88FBBB" w14:textId="1B3A657D" w:rsidR="00CE56FD" w:rsidRDefault="00CE56FD" w:rsidP="00CE56FD">
      <w:pPr>
        <w:pStyle w:val="Caption"/>
      </w:pPr>
      <w:bookmarkStart w:id="27" w:name="_Ref36311768"/>
      <w:r>
        <w:t xml:space="preserve">Figure </w:t>
      </w:r>
      <w:fldSimple w:instr=" SEQ Figure \* ARABIC ">
        <w:r w:rsidR="002B6350">
          <w:rPr>
            <w:noProof/>
          </w:rPr>
          <w:t>4</w:t>
        </w:r>
      </w:fldSimple>
      <w:bookmarkEnd w:id="27"/>
      <w:r>
        <w:t xml:space="preserve">. Venn diagrams showing </w:t>
      </w:r>
      <w:proofErr w:type="spellStart"/>
      <w:r>
        <w:t>Treoo</w:t>
      </w:r>
      <w:proofErr w:type="spellEnd"/>
      <w:r>
        <w:t xml:space="preserve"> and Amazon brands and models</w:t>
      </w:r>
    </w:p>
    <w:p w14:paraId="2FD0A11E" w14:textId="23BC8196" w:rsidR="00F36AFB" w:rsidRDefault="00850F36" w:rsidP="00F36AFB">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1"/>
        <w:gridCol w:w="4645"/>
      </w:tblGrid>
      <w:tr w:rsidR="0061761D" w14:paraId="4E415871" w14:textId="77777777" w:rsidTr="0061761D">
        <w:tc>
          <w:tcPr>
            <w:tcW w:w="4508" w:type="dxa"/>
          </w:tcPr>
          <w:p w14:paraId="6DB4949F" w14:textId="24BB54EA" w:rsidR="0061761D" w:rsidRDefault="0061761D" w:rsidP="00F36AFB">
            <w:r w:rsidRPr="00E86F04">
              <w:rPr>
                <w:noProof/>
              </w:rPr>
              <w:lastRenderedPageBreak/>
              <w:drawing>
                <wp:inline distT="0" distB="0" distL="0" distR="0" wp14:anchorId="41B56AE0" wp14:editId="59C5A87C">
                  <wp:extent cx="2397198" cy="2730500"/>
                  <wp:effectExtent l="152400" t="133350" r="155575" b="1651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04886" cy="27392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tc>
        <w:tc>
          <w:tcPr>
            <w:tcW w:w="4508" w:type="dxa"/>
          </w:tcPr>
          <w:p w14:paraId="43B69365" w14:textId="759401EA" w:rsidR="0061761D" w:rsidRDefault="0061761D" w:rsidP="00F36AFB">
            <w:r>
              <w:rPr>
                <w:noProof/>
              </w:rPr>
              <w:drawing>
                <wp:inline distT="0" distB="0" distL="0" distR="0" wp14:anchorId="4A1A60CC" wp14:editId="0E88A52A">
                  <wp:extent cx="2875114" cy="264522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3869" cy="2653282"/>
                          </a:xfrm>
                          <a:prstGeom prst="rect">
                            <a:avLst/>
                          </a:prstGeom>
                          <a:noFill/>
                          <a:ln>
                            <a:noFill/>
                          </a:ln>
                        </pic:spPr>
                      </pic:pic>
                    </a:graphicData>
                  </a:graphic>
                </wp:inline>
              </w:drawing>
            </w:r>
          </w:p>
        </w:tc>
      </w:tr>
    </w:tbl>
    <w:p w14:paraId="1B71C4AB" w14:textId="4D568C0E" w:rsidR="0061761D" w:rsidRDefault="0061761D" w:rsidP="00F36AFB"/>
    <w:p w14:paraId="662B2E06" w14:textId="055742F6" w:rsidR="002869A0" w:rsidRDefault="002869A0" w:rsidP="00C724E2">
      <w:pPr>
        <w:spacing w:line="360" w:lineRule="auto"/>
      </w:pPr>
    </w:p>
    <w:p w14:paraId="1DD772C3" w14:textId="77777777" w:rsidR="00C036EB" w:rsidRDefault="00C036EB" w:rsidP="00C036EB">
      <w:pPr>
        <w:pStyle w:val="Heading1"/>
        <w:spacing w:line="360" w:lineRule="auto"/>
      </w:pPr>
      <w:bookmarkStart w:id="28" w:name="_Toc35955052"/>
      <w:r>
        <w:t>Test Results</w:t>
      </w:r>
      <w:bookmarkEnd w:id="28"/>
    </w:p>
    <w:p w14:paraId="6D5A70C3" w14:textId="77777777" w:rsidR="00C036EB" w:rsidRDefault="00C036EB" w:rsidP="00C036EB">
      <w:pPr>
        <w:spacing w:line="360" w:lineRule="auto"/>
      </w:pPr>
      <w:r w:rsidRPr="00541AF9">
        <w:rPr>
          <w:highlight w:val="yellow"/>
        </w:rPr>
        <w:t>TODO</w:t>
      </w:r>
    </w:p>
    <w:p w14:paraId="70B1F861" w14:textId="77777777" w:rsidR="00C724E2" w:rsidRDefault="00C724E2" w:rsidP="00C86058">
      <w:pPr>
        <w:spacing w:line="360" w:lineRule="auto"/>
      </w:pPr>
    </w:p>
    <w:p w14:paraId="030BFF6E" w14:textId="6319422B" w:rsidR="00C03609" w:rsidRDefault="00C03609" w:rsidP="00C03609">
      <w:pPr>
        <w:pStyle w:val="Heading1"/>
      </w:pPr>
      <w:bookmarkStart w:id="29" w:name="_Ref35954617"/>
      <w:bookmarkStart w:id="30" w:name="_Toc35955050"/>
      <w:r>
        <w:t>Challenges and Limitations</w:t>
      </w:r>
      <w:bookmarkEnd w:id="29"/>
      <w:bookmarkEnd w:id="30"/>
    </w:p>
    <w:p w14:paraId="6AC7E503" w14:textId="55BA2FB0" w:rsidR="00C03609" w:rsidRDefault="00C03609" w:rsidP="00C03609">
      <w:pPr>
        <w:spacing w:line="360" w:lineRule="auto"/>
      </w:pPr>
      <w:r w:rsidRPr="00E20E5F">
        <w:t xml:space="preserve">We encountered several issues with </w:t>
      </w:r>
      <w:proofErr w:type="spellStart"/>
      <w:r w:rsidRPr="00E20E5F">
        <w:t>DialogFlow</w:t>
      </w:r>
      <w:proofErr w:type="spellEnd"/>
      <w:r>
        <w:t>, R</w:t>
      </w:r>
      <w:r w:rsidR="00AF0615">
        <w:t>asa</w:t>
      </w:r>
      <w:r>
        <w:t xml:space="preserve"> NLP, and Heroku deployment</w:t>
      </w:r>
      <w:r w:rsidRPr="00E20E5F">
        <w:t xml:space="preserve"> while working on the chatbot</w:t>
      </w:r>
      <w:r>
        <w:t xml:space="preserve"> and will elaborate on them in the following subsections. </w:t>
      </w:r>
    </w:p>
    <w:p w14:paraId="058FE1D4" w14:textId="795F40CF" w:rsidR="00C03609" w:rsidRPr="00FD08D5" w:rsidRDefault="004A508B" w:rsidP="004A508B">
      <w:pPr>
        <w:pStyle w:val="Heading2"/>
      </w:pPr>
      <w:bookmarkStart w:id="31" w:name="_Toc35955051"/>
      <w:r>
        <w:t>Heroku Deployment</w:t>
      </w:r>
      <w:bookmarkEnd w:id="31"/>
    </w:p>
    <w:p w14:paraId="5B0C5113" w14:textId="1672A559" w:rsidR="00C03609" w:rsidRDefault="00541AF9" w:rsidP="00C03609">
      <w:r w:rsidRPr="00541AF9">
        <w:rPr>
          <w:highlight w:val="yellow"/>
        </w:rPr>
        <w:t>TODO</w:t>
      </w:r>
    </w:p>
    <w:p w14:paraId="476B5193" w14:textId="77777777" w:rsidR="00C03609" w:rsidRPr="00C03609" w:rsidRDefault="00C03609" w:rsidP="00C03609"/>
    <w:p w14:paraId="75F7B077" w14:textId="79DDD784" w:rsidR="00527AD8" w:rsidRDefault="00527AD8" w:rsidP="00C86058">
      <w:pPr>
        <w:pStyle w:val="Heading1"/>
        <w:spacing w:line="360" w:lineRule="auto"/>
      </w:pPr>
      <w:bookmarkStart w:id="32" w:name="_Toc35955053"/>
      <w:r>
        <w:t>Conclusions</w:t>
      </w:r>
      <w:bookmarkEnd w:id="32"/>
    </w:p>
    <w:p w14:paraId="78C866E8" w14:textId="77777777" w:rsidR="00F128B4" w:rsidRDefault="00F128B4" w:rsidP="00F128B4">
      <w:pPr>
        <w:spacing w:line="360" w:lineRule="auto"/>
      </w:pPr>
      <w:r w:rsidRPr="00541AF9">
        <w:rPr>
          <w:highlight w:val="yellow"/>
        </w:rPr>
        <w:t>TODO</w:t>
      </w:r>
    </w:p>
    <w:p w14:paraId="4EA1E2C8" w14:textId="3385E800" w:rsidR="00527AD8" w:rsidRDefault="00527AD8" w:rsidP="00C86058">
      <w:pPr>
        <w:spacing w:line="360" w:lineRule="auto"/>
      </w:pPr>
    </w:p>
    <w:sdt>
      <w:sdtPr>
        <w:rPr>
          <w:rFonts w:asciiTheme="minorHAnsi" w:eastAsiaTheme="minorHAnsi" w:hAnsiTheme="minorHAnsi" w:cstheme="minorBidi"/>
          <w:color w:val="auto"/>
          <w:sz w:val="22"/>
          <w:szCs w:val="22"/>
        </w:rPr>
        <w:id w:val="-205563750"/>
        <w:docPartObj>
          <w:docPartGallery w:val="Bibliographies"/>
          <w:docPartUnique/>
        </w:docPartObj>
      </w:sdtPr>
      <w:sdtContent>
        <w:p w14:paraId="36FE1966" w14:textId="0F9C4A6F" w:rsidR="00F26E56" w:rsidRDefault="00F26E56">
          <w:pPr>
            <w:pStyle w:val="Heading1"/>
          </w:pPr>
          <w:r>
            <w:t>References</w:t>
          </w:r>
        </w:p>
        <w:sdt>
          <w:sdtPr>
            <w:id w:val="-573587230"/>
            <w:bibliography/>
          </w:sdtPr>
          <w:sdtContent>
            <w:p w14:paraId="7A2384AA" w14:textId="77777777" w:rsidR="00F239ED" w:rsidRDefault="00F26E56" w:rsidP="00D056D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239ED" w14:paraId="401EDF0B" w14:textId="77777777">
                <w:trPr>
                  <w:divId w:val="1437600112"/>
                  <w:tblCellSpacing w:w="15" w:type="dxa"/>
                </w:trPr>
                <w:tc>
                  <w:tcPr>
                    <w:tcW w:w="50" w:type="pct"/>
                    <w:hideMark/>
                  </w:tcPr>
                  <w:p w14:paraId="255AAF46" w14:textId="12950668" w:rsidR="00F239ED" w:rsidRDefault="00F239ED">
                    <w:pPr>
                      <w:pStyle w:val="Bibliography"/>
                      <w:rPr>
                        <w:noProof/>
                        <w:sz w:val="24"/>
                        <w:szCs w:val="24"/>
                      </w:rPr>
                    </w:pPr>
                    <w:r>
                      <w:rPr>
                        <w:noProof/>
                      </w:rPr>
                      <w:lastRenderedPageBreak/>
                      <w:t xml:space="preserve">[1] </w:t>
                    </w:r>
                  </w:p>
                </w:tc>
                <w:tc>
                  <w:tcPr>
                    <w:tcW w:w="0" w:type="auto"/>
                    <w:hideMark/>
                  </w:tcPr>
                  <w:p w14:paraId="2302DE82" w14:textId="77777777" w:rsidR="00F239ED" w:rsidRDefault="00F239ED">
                    <w:pPr>
                      <w:pStyle w:val="Bibliography"/>
                      <w:rPr>
                        <w:noProof/>
                      </w:rPr>
                    </w:pPr>
                    <w:r>
                      <w:rPr>
                        <w:noProof/>
                      </w:rPr>
                      <w:t>Oberlo, “Find out How Many People Shop Online in 2020,” [Online]. Available: https://www.oberlo.com/statistics/how-many-people-shop-online.</w:t>
                    </w:r>
                  </w:p>
                </w:tc>
              </w:tr>
              <w:tr w:rsidR="00F239ED" w14:paraId="34733F2C" w14:textId="77777777">
                <w:trPr>
                  <w:divId w:val="1437600112"/>
                  <w:tblCellSpacing w:w="15" w:type="dxa"/>
                </w:trPr>
                <w:tc>
                  <w:tcPr>
                    <w:tcW w:w="50" w:type="pct"/>
                    <w:hideMark/>
                  </w:tcPr>
                  <w:p w14:paraId="7B5F7D36" w14:textId="77777777" w:rsidR="00F239ED" w:rsidRDefault="00F239ED">
                    <w:pPr>
                      <w:pStyle w:val="Bibliography"/>
                      <w:rPr>
                        <w:noProof/>
                      </w:rPr>
                    </w:pPr>
                    <w:r>
                      <w:rPr>
                        <w:noProof/>
                      </w:rPr>
                      <w:t xml:space="preserve">[2] </w:t>
                    </w:r>
                  </w:p>
                </w:tc>
                <w:tc>
                  <w:tcPr>
                    <w:tcW w:w="0" w:type="auto"/>
                    <w:hideMark/>
                  </w:tcPr>
                  <w:p w14:paraId="1953871E" w14:textId="77777777" w:rsidR="00F239ED" w:rsidRDefault="00F239ED">
                    <w:pPr>
                      <w:pStyle w:val="Bibliography"/>
                      <w:rPr>
                        <w:noProof/>
                      </w:rPr>
                    </w:pPr>
                    <w:r>
                      <w:rPr>
                        <w:noProof/>
                      </w:rPr>
                      <w:t>“The growth of e-commerce means more choice and better deals,” The National, 2 Jan 2018. [Online]. Available: https://www.thenational.ae/opinion/editorial/the-growth-of-e-commerce-means-more-choice-and-better-deals-1.692313.</w:t>
                    </w:r>
                  </w:p>
                </w:tc>
              </w:tr>
              <w:tr w:rsidR="00F239ED" w14:paraId="49A7F357" w14:textId="77777777">
                <w:trPr>
                  <w:divId w:val="1437600112"/>
                  <w:tblCellSpacing w:w="15" w:type="dxa"/>
                </w:trPr>
                <w:tc>
                  <w:tcPr>
                    <w:tcW w:w="50" w:type="pct"/>
                    <w:hideMark/>
                  </w:tcPr>
                  <w:p w14:paraId="444B5A71" w14:textId="77777777" w:rsidR="00F239ED" w:rsidRDefault="00F239ED">
                    <w:pPr>
                      <w:pStyle w:val="Bibliography"/>
                      <w:rPr>
                        <w:noProof/>
                      </w:rPr>
                    </w:pPr>
                    <w:r>
                      <w:rPr>
                        <w:noProof/>
                      </w:rPr>
                      <w:t xml:space="preserve">[3] </w:t>
                    </w:r>
                  </w:p>
                </w:tc>
                <w:tc>
                  <w:tcPr>
                    <w:tcW w:w="0" w:type="auto"/>
                    <w:hideMark/>
                  </w:tcPr>
                  <w:p w14:paraId="19D98AA1" w14:textId="77777777" w:rsidR="00F239ED" w:rsidRDefault="00F239ED">
                    <w:pPr>
                      <w:pStyle w:val="Bibliography"/>
                      <w:rPr>
                        <w:noProof/>
                      </w:rPr>
                    </w:pPr>
                    <w:r>
                      <w:rPr>
                        <w:noProof/>
                      </w:rPr>
                      <w:t>R. Carter, “Lost in translation: The dangers of marketing jargon,” Fabrik Brands, 1 Aug 2019. [Online]. Available: https://fabrikbrands.com/the-dangers-of-marketing-jargon/.</w:t>
                    </w:r>
                  </w:p>
                </w:tc>
              </w:tr>
              <w:tr w:rsidR="00F239ED" w14:paraId="59C40A54" w14:textId="77777777">
                <w:trPr>
                  <w:divId w:val="1437600112"/>
                  <w:tblCellSpacing w:w="15" w:type="dxa"/>
                </w:trPr>
                <w:tc>
                  <w:tcPr>
                    <w:tcW w:w="50" w:type="pct"/>
                    <w:hideMark/>
                  </w:tcPr>
                  <w:p w14:paraId="4B2F3AEE" w14:textId="77777777" w:rsidR="00F239ED" w:rsidRDefault="00F239ED">
                    <w:pPr>
                      <w:pStyle w:val="Bibliography"/>
                      <w:rPr>
                        <w:noProof/>
                      </w:rPr>
                    </w:pPr>
                    <w:r>
                      <w:rPr>
                        <w:noProof/>
                      </w:rPr>
                      <w:t xml:space="preserve">[4] </w:t>
                    </w:r>
                  </w:p>
                </w:tc>
                <w:tc>
                  <w:tcPr>
                    <w:tcW w:w="0" w:type="auto"/>
                    <w:hideMark/>
                  </w:tcPr>
                  <w:p w14:paraId="6DF48CA2" w14:textId="77777777" w:rsidR="00F239ED" w:rsidRDefault="00F239ED">
                    <w:pPr>
                      <w:pStyle w:val="Bibliography"/>
                      <w:rPr>
                        <w:noProof/>
                      </w:rPr>
                    </w:pPr>
                    <w:r>
                      <w:rPr>
                        <w:noProof/>
                      </w:rPr>
                      <w:t>“The biggest online marketplaces that you should know,” IONOS, 6 8 2019. [Online]. Available: https://www.ionos.com/digitalguide/online-marketing/online-sales/the-biggest-online-marketplaces-that-you-should-know/.</w:t>
                    </w:r>
                  </w:p>
                </w:tc>
              </w:tr>
              <w:tr w:rsidR="00F239ED" w14:paraId="0CD5E1DB" w14:textId="77777777">
                <w:trPr>
                  <w:divId w:val="1437600112"/>
                  <w:tblCellSpacing w:w="15" w:type="dxa"/>
                </w:trPr>
                <w:tc>
                  <w:tcPr>
                    <w:tcW w:w="50" w:type="pct"/>
                    <w:hideMark/>
                  </w:tcPr>
                  <w:p w14:paraId="50CD0C82" w14:textId="77777777" w:rsidR="00F239ED" w:rsidRDefault="00F239ED">
                    <w:pPr>
                      <w:pStyle w:val="Bibliography"/>
                      <w:rPr>
                        <w:noProof/>
                      </w:rPr>
                    </w:pPr>
                    <w:r>
                      <w:rPr>
                        <w:noProof/>
                      </w:rPr>
                      <w:t xml:space="preserve">[5] </w:t>
                    </w:r>
                  </w:p>
                </w:tc>
                <w:tc>
                  <w:tcPr>
                    <w:tcW w:w="0" w:type="auto"/>
                    <w:hideMark/>
                  </w:tcPr>
                  <w:p w14:paraId="6565C8D1" w14:textId="77777777" w:rsidR="00F239ED" w:rsidRDefault="00F239ED">
                    <w:pPr>
                      <w:pStyle w:val="Bibliography"/>
                      <w:rPr>
                        <w:noProof/>
                      </w:rPr>
                    </w:pPr>
                    <w:r>
                      <w:rPr>
                        <w:noProof/>
                      </w:rPr>
                      <w:t xml:space="preserve">B. Schwartz, The paradox of choice : why more is less, New York: Ecco, 2004. </w:t>
                    </w:r>
                  </w:p>
                </w:tc>
              </w:tr>
              <w:tr w:rsidR="00F239ED" w14:paraId="4A62648C" w14:textId="77777777">
                <w:trPr>
                  <w:divId w:val="1437600112"/>
                  <w:tblCellSpacing w:w="15" w:type="dxa"/>
                </w:trPr>
                <w:tc>
                  <w:tcPr>
                    <w:tcW w:w="50" w:type="pct"/>
                    <w:hideMark/>
                  </w:tcPr>
                  <w:p w14:paraId="04463F91" w14:textId="77777777" w:rsidR="00F239ED" w:rsidRDefault="00F239ED">
                    <w:pPr>
                      <w:pStyle w:val="Bibliography"/>
                      <w:rPr>
                        <w:noProof/>
                      </w:rPr>
                    </w:pPr>
                    <w:r>
                      <w:rPr>
                        <w:noProof/>
                      </w:rPr>
                      <w:t xml:space="preserve">[6] </w:t>
                    </w:r>
                  </w:p>
                </w:tc>
                <w:tc>
                  <w:tcPr>
                    <w:tcW w:w="0" w:type="auto"/>
                    <w:hideMark/>
                  </w:tcPr>
                  <w:p w14:paraId="16014936" w14:textId="77777777" w:rsidR="00F239ED" w:rsidRDefault="00F239ED">
                    <w:pPr>
                      <w:pStyle w:val="Bibliography"/>
                      <w:rPr>
                        <w:noProof/>
                      </w:rPr>
                    </w:pPr>
                    <w:r>
                      <w:rPr>
                        <w:noProof/>
                      </w:rPr>
                      <w:t xml:space="preserve">L. M. Lyengar S, “When choice is demotivating: Can one desire too much of a good thing,” </w:t>
                    </w:r>
                    <w:r>
                      <w:rPr>
                        <w:i/>
                        <w:iCs/>
                        <w:noProof/>
                      </w:rPr>
                      <w:t xml:space="preserve">Journal of Personality and Social Psychology, </w:t>
                    </w:r>
                    <w:r>
                      <w:rPr>
                        <w:noProof/>
                      </w:rPr>
                      <w:t xml:space="preserve">vol. 79, pp. 995-1006, 2000. </w:t>
                    </w:r>
                  </w:p>
                </w:tc>
              </w:tr>
              <w:tr w:rsidR="00F239ED" w14:paraId="40D5136D" w14:textId="77777777">
                <w:trPr>
                  <w:divId w:val="1437600112"/>
                  <w:tblCellSpacing w:w="15" w:type="dxa"/>
                </w:trPr>
                <w:tc>
                  <w:tcPr>
                    <w:tcW w:w="50" w:type="pct"/>
                    <w:hideMark/>
                  </w:tcPr>
                  <w:p w14:paraId="3BB83716" w14:textId="77777777" w:rsidR="00F239ED" w:rsidRDefault="00F239ED">
                    <w:pPr>
                      <w:pStyle w:val="Bibliography"/>
                      <w:rPr>
                        <w:noProof/>
                      </w:rPr>
                    </w:pPr>
                    <w:r>
                      <w:rPr>
                        <w:noProof/>
                      </w:rPr>
                      <w:t xml:space="preserve">[7] </w:t>
                    </w:r>
                  </w:p>
                </w:tc>
                <w:tc>
                  <w:tcPr>
                    <w:tcW w:w="0" w:type="auto"/>
                    <w:hideMark/>
                  </w:tcPr>
                  <w:p w14:paraId="252613DF" w14:textId="77777777" w:rsidR="00F239ED" w:rsidRDefault="00F239ED">
                    <w:pPr>
                      <w:pStyle w:val="Bibliography"/>
                      <w:rPr>
                        <w:noProof/>
                      </w:rPr>
                    </w:pPr>
                    <w:r>
                      <w:rPr>
                        <w:noProof/>
                      </w:rPr>
                      <w:t>Knowledge@Wharton, “Online Shopping Choices: Less Is Sometimes Better Than More,” Wharton University of Pennsylvania, 17 Dec 2013. [Online]. Available: https://knowledge.wharton.upenn.edu/article/online-shopping-choices-less-sometimes-better/.</w:t>
                    </w:r>
                  </w:p>
                </w:tc>
              </w:tr>
              <w:tr w:rsidR="00F239ED" w14:paraId="4E1944C1" w14:textId="77777777">
                <w:trPr>
                  <w:divId w:val="1437600112"/>
                  <w:tblCellSpacing w:w="15" w:type="dxa"/>
                </w:trPr>
                <w:tc>
                  <w:tcPr>
                    <w:tcW w:w="50" w:type="pct"/>
                    <w:hideMark/>
                  </w:tcPr>
                  <w:p w14:paraId="49570607" w14:textId="77777777" w:rsidR="00F239ED" w:rsidRDefault="00F239ED">
                    <w:pPr>
                      <w:pStyle w:val="Bibliography"/>
                      <w:rPr>
                        <w:noProof/>
                      </w:rPr>
                    </w:pPr>
                    <w:r>
                      <w:rPr>
                        <w:noProof/>
                      </w:rPr>
                      <w:t xml:space="preserve">[8] </w:t>
                    </w:r>
                  </w:p>
                </w:tc>
                <w:tc>
                  <w:tcPr>
                    <w:tcW w:w="0" w:type="auto"/>
                    <w:hideMark/>
                  </w:tcPr>
                  <w:p w14:paraId="2A8F14AF" w14:textId="77777777" w:rsidR="00F239ED" w:rsidRDefault="00F239ED">
                    <w:pPr>
                      <w:pStyle w:val="Bibliography"/>
                      <w:rPr>
                        <w:noProof/>
                      </w:rPr>
                    </w:pPr>
                    <w:r>
                      <w:rPr>
                        <w:noProof/>
                      </w:rPr>
                      <w:t>A. A. &amp;. Intelligence, “Global Earphones and Headphones Market to Reach Values of $36 Billion During the Period 2018−2024,” PRNewswire, 14 Feb 2019. [Online]. Available: https://www.prnewswire.com/news-releases/global-earphones-and-headphones-market-to-reach-values-of-36-billion-during-the-period-20182024--market-research-by-arizton-300795642.html.</w:t>
                    </w:r>
                  </w:p>
                </w:tc>
              </w:tr>
              <w:tr w:rsidR="00F239ED" w14:paraId="781ABE2E" w14:textId="77777777">
                <w:trPr>
                  <w:divId w:val="1437600112"/>
                  <w:tblCellSpacing w:w="15" w:type="dxa"/>
                </w:trPr>
                <w:tc>
                  <w:tcPr>
                    <w:tcW w:w="50" w:type="pct"/>
                    <w:hideMark/>
                  </w:tcPr>
                  <w:p w14:paraId="3A6F8F62" w14:textId="77777777" w:rsidR="00F239ED" w:rsidRDefault="00F239ED">
                    <w:pPr>
                      <w:pStyle w:val="Bibliography"/>
                      <w:rPr>
                        <w:noProof/>
                      </w:rPr>
                    </w:pPr>
                    <w:r>
                      <w:rPr>
                        <w:noProof/>
                      </w:rPr>
                      <w:t xml:space="preserve">[9] </w:t>
                    </w:r>
                  </w:p>
                </w:tc>
                <w:tc>
                  <w:tcPr>
                    <w:tcW w:w="0" w:type="auto"/>
                    <w:hideMark/>
                  </w:tcPr>
                  <w:p w14:paraId="64DC7253" w14:textId="77777777" w:rsidR="00F239ED" w:rsidRDefault="00F239ED">
                    <w:pPr>
                      <w:pStyle w:val="Bibliography"/>
                      <w:rPr>
                        <w:noProof/>
                      </w:rPr>
                    </w:pPr>
                    <w:r>
                      <w:rPr>
                        <w:noProof/>
                      </w:rPr>
                      <w:t>T. O. Team, “The State of Play 2019: What’s next for audio tech,” Qualcomm, 5 Sept 2019. [Online]. Available: https://www.qualcomm.com/news/onq/2019/09/05/state-play-2019-whats-next-audio-tech.</w:t>
                    </w:r>
                  </w:p>
                </w:tc>
              </w:tr>
              <w:tr w:rsidR="00F239ED" w14:paraId="0E3B8AE2" w14:textId="77777777">
                <w:trPr>
                  <w:divId w:val="1437600112"/>
                  <w:tblCellSpacing w:w="15" w:type="dxa"/>
                </w:trPr>
                <w:tc>
                  <w:tcPr>
                    <w:tcW w:w="50" w:type="pct"/>
                    <w:hideMark/>
                  </w:tcPr>
                  <w:p w14:paraId="34FED75C" w14:textId="77777777" w:rsidR="00F239ED" w:rsidRDefault="00F239ED">
                    <w:pPr>
                      <w:pStyle w:val="Bibliography"/>
                      <w:rPr>
                        <w:noProof/>
                      </w:rPr>
                    </w:pPr>
                    <w:r>
                      <w:rPr>
                        <w:noProof/>
                      </w:rPr>
                      <w:t xml:space="preserve">[10] </w:t>
                    </w:r>
                  </w:p>
                </w:tc>
                <w:tc>
                  <w:tcPr>
                    <w:tcW w:w="0" w:type="auto"/>
                    <w:hideMark/>
                  </w:tcPr>
                  <w:p w14:paraId="2F98A696" w14:textId="77777777" w:rsidR="00F239ED" w:rsidRDefault="00F239ED">
                    <w:pPr>
                      <w:pStyle w:val="Bibliography"/>
                      <w:rPr>
                        <w:noProof/>
                      </w:rPr>
                    </w:pPr>
                    <w:r>
                      <w:rPr>
                        <w:noProof/>
                      </w:rPr>
                      <w:t>N. Smith, “Does Your Brand Have Multiple Personality Disorder? A Look at Brand Archetypes,” nvision designs, 10 November 2015. [Online]. Available: http://www.nvision-that.com/design-from-all-angles/what-is-your-brand-personality-a-look-at-brand-archetypes.</w:t>
                    </w:r>
                  </w:p>
                </w:tc>
              </w:tr>
              <w:tr w:rsidR="00F239ED" w14:paraId="73EABFCB" w14:textId="77777777">
                <w:trPr>
                  <w:divId w:val="1437600112"/>
                  <w:tblCellSpacing w:w="15" w:type="dxa"/>
                </w:trPr>
                <w:tc>
                  <w:tcPr>
                    <w:tcW w:w="50" w:type="pct"/>
                    <w:hideMark/>
                  </w:tcPr>
                  <w:p w14:paraId="1D4BB108" w14:textId="77777777" w:rsidR="00F239ED" w:rsidRDefault="00F239ED">
                    <w:pPr>
                      <w:pStyle w:val="Bibliography"/>
                      <w:rPr>
                        <w:noProof/>
                      </w:rPr>
                    </w:pPr>
                    <w:r>
                      <w:rPr>
                        <w:noProof/>
                      </w:rPr>
                      <w:t xml:space="preserve">[11] </w:t>
                    </w:r>
                  </w:p>
                </w:tc>
                <w:tc>
                  <w:tcPr>
                    <w:tcW w:w="0" w:type="auto"/>
                    <w:hideMark/>
                  </w:tcPr>
                  <w:p w14:paraId="7BD34AD5" w14:textId="77777777" w:rsidR="00F239ED" w:rsidRDefault="00F239ED">
                    <w:pPr>
                      <w:pStyle w:val="Bibliography"/>
                      <w:rPr>
                        <w:noProof/>
                      </w:rPr>
                    </w:pPr>
                    <w:r>
                      <w:rPr>
                        <w:noProof/>
                      </w:rPr>
                      <w:t>T. Manifest, “How to Give Your Chatbot a Personality,” 11 Dec 2018. [Online]. Available: https://chatbotslife.com/how-to-give-your-chatbot-a-personality-5e0fb239b28c.</w:t>
                    </w:r>
                  </w:p>
                </w:tc>
              </w:tr>
              <w:tr w:rsidR="00F239ED" w14:paraId="079E4BF7" w14:textId="77777777">
                <w:trPr>
                  <w:divId w:val="1437600112"/>
                  <w:tblCellSpacing w:w="15" w:type="dxa"/>
                </w:trPr>
                <w:tc>
                  <w:tcPr>
                    <w:tcW w:w="50" w:type="pct"/>
                    <w:hideMark/>
                  </w:tcPr>
                  <w:p w14:paraId="0FCCB6AD" w14:textId="77777777" w:rsidR="00F239ED" w:rsidRDefault="00F239ED">
                    <w:pPr>
                      <w:pStyle w:val="Bibliography"/>
                      <w:rPr>
                        <w:noProof/>
                      </w:rPr>
                    </w:pPr>
                    <w:r>
                      <w:rPr>
                        <w:noProof/>
                      </w:rPr>
                      <w:t xml:space="preserve">[12] </w:t>
                    </w:r>
                  </w:p>
                </w:tc>
                <w:tc>
                  <w:tcPr>
                    <w:tcW w:w="0" w:type="auto"/>
                    <w:hideMark/>
                  </w:tcPr>
                  <w:p w14:paraId="3B88BBED" w14:textId="77777777" w:rsidR="00F239ED" w:rsidRDefault="00F239ED">
                    <w:pPr>
                      <w:pStyle w:val="Bibliography"/>
                      <w:rPr>
                        <w:noProof/>
                      </w:rPr>
                    </w:pPr>
                    <w:r>
                      <w:rPr>
                        <w:noProof/>
                      </w:rPr>
                      <w:t>Leah, “What Do Your Customers Actually Think About Chatbots?,” Userlike, 30 Jan 2019. [Online]. Available: https://www.userlike.com/en/blog/consumer-chatbot-perceptions.</w:t>
                    </w:r>
                  </w:p>
                </w:tc>
              </w:tr>
              <w:tr w:rsidR="00F239ED" w14:paraId="275029A7" w14:textId="77777777">
                <w:trPr>
                  <w:divId w:val="1437600112"/>
                  <w:tblCellSpacing w:w="15" w:type="dxa"/>
                </w:trPr>
                <w:tc>
                  <w:tcPr>
                    <w:tcW w:w="50" w:type="pct"/>
                    <w:hideMark/>
                  </w:tcPr>
                  <w:p w14:paraId="5ED5068A" w14:textId="77777777" w:rsidR="00F239ED" w:rsidRDefault="00F239ED">
                    <w:pPr>
                      <w:pStyle w:val="Bibliography"/>
                      <w:rPr>
                        <w:noProof/>
                      </w:rPr>
                    </w:pPr>
                    <w:r>
                      <w:rPr>
                        <w:noProof/>
                      </w:rPr>
                      <w:t xml:space="preserve">[13] </w:t>
                    </w:r>
                  </w:p>
                </w:tc>
                <w:tc>
                  <w:tcPr>
                    <w:tcW w:w="0" w:type="auto"/>
                    <w:hideMark/>
                  </w:tcPr>
                  <w:p w14:paraId="2D68C4BC" w14:textId="77777777" w:rsidR="00F239ED" w:rsidRDefault="00F239ED">
                    <w:pPr>
                      <w:pStyle w:val="Bibliography"/>
                      <w:rPr>
                        <w:noProof/>
                      </w:rPr>
                    </w:pPr>
                    <w:r>
                      <w:rPr>
                        <w:noProof/>
                      </w:rPr>
                      <w:t>K. Waddell, “Chatbots Have Entered the Uncanny Valley,” The Atlantic, 21 Apr 2017. [Online]. Available: https://www.theatlantic.com/technology/archive/2017/04/uncanny-valley-digital-assistants/523806/.</w:t>
                    </w:r>
                  </w:p>
                </w:tc>
              </w:tr>
              <w:tr w:rsidR="00F239ED" w14:paraId="016DC9AE" w14:textId="77777777">
                <w:trPr>
                  <w:divId w:val="1437600112"/>
                  <w:tblCellSpacing w:w="15" w:type="dxa"/>
                </w:trPr>
                <w:tc>
                  <w:tcPr>
                    <w:tcW w:w="50" w:type="pct"/>
                    <w:hideMark/>
                  </w:tcPr>
                  <w:p w14:paraId="495ABED7" w14:textId="77777777" w:rsidR="00F239ED" w:rsidRDefault="00F239ED">
                    <w:pPr>
                      <w:pStyle w:val="Bibliography"/>
                      <w:rPr>
                        <w:noProof/>
                      </w:rPr>
                    </w:pPr>
                    <w:r>
                      <w:rPr>
                        <w:noProof/>
                      </w:rPr>
                      <w:lastRenderedPageBreak/>
                      <w:t xml:space="preserve">[14] </w:t>
                    </w:r>
                  </w:p>
                </w:tc>
                <w:tc>
                  <w:tcPr>
                    <w:tcW w:w="0" w:type="auto"/>
                    <w:hideMark/>
                  </w:tcPr>
                  <w:p w14:paraId="39580969" w14:textId="77777777" w:rsidR="00F239ED" w:rsidRDefault="00F239ED">
                    <w:pPr>
                      <w:pStyle w:val="Bibliography"/>
                      <w:rPr>
                        <w:noProof/>
                      </w:rPr>
                    </w:pPr>
                    <w:r>
                      <w:rPr>
                        <w:noProof/>
                      </w:rPr>
                      <w:t>V. MacMillan, “How to Develop a Chatbot Persona That Fits Your Brand,” Medium, 26 April 2018. [Online]. Available: https://chatbotslife.com/how-to-develop-a-chatbot-persona-that-fits-your-brand-c48055970372.</w:t>
                    </w:r>
                  </w:p>
                </w:tc>
              </w:tr>
              <w:tr w:rsidR="00F239ED" w14:paraId="043F0F3A" w14:textId="77777777">
                <w:trPr>
                  <w:divId w:val="1437600112"/>
                  <w:tblCellSpacing w:w="15" w:type="dxa"/>
                </w:trPr>
                <w:tc>
                  <w:tcPr>
                    <w:tcW w:w="50" w:type="pct"/>
                    <w:hideMark/>
                  </w:tcPr>
                  <w:p w14:paraId="6BDEC517" w14:textId="77777777" w:rsidR="00F239ED" w:rsidRDefault="00F239ED">
                    <w:pPr>
                      <w:pStyle w:val="Bibliography"/>
                      <w:rPr>
                        <w:noProof/>
                      </w:rPr>
                    </w:pPr>
                    <w:r>
                      <w:rPr>
                        <w:noProof/>
                      </w:rPr>
                      <w:t xml:space="preserve">[15] </w:t>
                    </w:r>
                  </w:p>
                </w:tc>
                <w:tc>
                  <w:tcPr>
                    <w:tcW w:w="0" w:type="auto"/>
                    <w:hideMark/>
                  </w:tcPr>
                  <w:p w14:paraId="5C3BFBFD" w14:textId="77777777" w:rsidR="00F239ED" w:rsidRDefault="00F239ED">
                    <w:pPr>
                      <w:pStyle w:val="Bibliography"/>
                      <w:rPr>
                        <w:noProof/>
                      </w:rPr>
                    </w:pPr>
                    <w:r>
                      <w:rPr>
                        <w:noProof/>
                      </w:rPr>
                      <w:t>T. F. Tay, “Tourist arrivals, spending in Singapore at record highs,” Straits Times, 14 February 2019. [Online]. Available: https://www.straitstimes.com/singapore/tourist-arrivals-spending-at-record-highs. [Accessed 28 August 2019].</w:t>
                    </w:r>
                  </w:p>
                </w:tc>
              </w:tr>
            </w:tbl>
            <w:p w14:paraId="0237D048" w14:textId="77777777" w:rsidR="00F239ED" w:rsidRDefault="00F239ED">
              <w:pPr>
                <w:divId w:val="1437600112"/>
                <w:rPr>
                  <w:rFonts w:eastAsia="Times New Roman"/>
                  <w:noProof/>
                </w:rPr>
              </w:pPr>
            </w:p>
            <w:p w14:paraId="4D213E7D" w14:textId="08BE8260" w:rsidR="00F26E56" w:rsidRDefault="00F26E56" w:rsidP="00D056DE">
              <w:r>
                <w:rPr>
                  <w:b/>
                  <w:bCs/>
                  <w:noProof/>
                </w:rPr>
                <w:fldChar w:fldCharType="end"/>
              </w:r>
            </w:p>
          </w:sdtContent>
        </w:sdt>
      </w:sdtContent>
    </w:sdt>
    <w:p w14:paraId="4596E013" w14:textId="17FC305A" w:rsidR="00527AD8" w:rsidRPr="00527AD8" w:rsidRDefault="00527AD8" w:rsidP="00C86058">
      <w:pPr>
        <w:spacing w:line="360" w:lineRule="auto"/>
      </w:pPr>
    </w:p>
    <w:sectPr w:rsidR="00527AD8" w:rsidRPr="00527AD8" w:rsidSect="00B56388">
      <w:footerReference w:type="defaul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63B11" w14:textId="77777777" w:rsidR="00B339B2" w:rsidRDefault="00B339B2" w:rsidP="00CB4EC7">
      <w:pPr>
        <w:spacing w:after="0" w:line="240" w:lineRule="auto"/>
      </w:pPr>
      <w:r>
        <w:separator/>
      </w:r>
    </w:p>
  </w:endnote>
  <w:endnote w:type="continuationSeparator" w:id="0">
    <w:p w14:paraId="37644778" w14:textId="77777777" w:rsidR="00B339B2" w:rsidRDefault="00B339B2" w:rsidP="00CB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Raleway">
    <w:panose1 w:val="020B0A03030101060003"/>
    <w:charset w:val="00"/>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6B94F" w14:textId="23F6B2C2" w:rsidR="006B6D72" w:rsidRDefault="006B6D72" w:rsidP="0097298E">
    <w:pPr>
      <w:pStyle w:val="Footer"/>
      <w:jc w:val="right"/>
    </w:pPr>
    <w:bookmarkStart w:id="4" w:name="_Hlk35939084"/>
    <w:r w:rsidRPr="004A508B">
      <w:t xml:space="preserve">Shop assistant icon </w:t>
    </w:r>
    <w:r>
      <w:t>modified</w:t>
    </w:r>
    <w:r w:rsidRPr="004A508B">
      <w:t xml:space="preserve"> </w:t>
    </w:r>
    <w:r>
      <w:t xml:space="preserve">from original by </w:t>
    </w:r>
    <w:hyperlink r:id="rId1" w:history="1">
      <w:proofErr w:type="spellStart"/>
      <w:r w:rsidRPr="004A508B">
        <w:rPr>
          <w:rStyle w:val="Hyperlink"/>
        </w:rPr>
        <w:t>Freepik</w:t>
      </w:r>
      <w:proofErr w:type="spellEnd"/>
    </w:hyperlink>
    <w:r>
      <w:t xml:space="preserve"> </w:t>
    </w:r>
    <w:r w:rsidRPr="004A508B">
      <w:t xml:space="preserve">from </w:t>
    </w:r>
    <w:hyperlink r:id="rId2" w:history="1">
      <w:proofErr w:type="spellStart"/>
      <w:r w:rsidRPr="004A508B">
        <w:rPr>
          <w:rStyle w:val="Hyperlink"/>
        </w:rPr>
        <w:t>Flaticon</w:t>
      </w:r>
      <w:proofErr w:type="spellEnd"/>
    </w:hyperlink>
    <w:r>
      <w:t xml:space="preserve"> </w:t>
    </w:r>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87B28" w14:textId="77777777" w:rsidR="006B6D72" w:rsidRDefault="006B6D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7421065"/>
      <w:docPartObj>
        <w:docPartGallery w:val="Page Numbers (Bottom of Page)"/>
        <w:docPartUnique/>
      </w:docPartObj>
    </w:sdtPr>
    <w:sdtEndPr>
      <w:rPr>
        <w:noProof/>
      </w:rPr>
    </w:sdtEndPr>
    <w:sdtContent>
      <w:p w14:paraId="2309416D" w14:textId="1D3DF588" w:rsidR="006B6D72" w:rsidRDefault="006B6D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F9420E" w14:textId="77777777" w:rsidR="006B6D72" w:rsidRDefault="006B6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0E739" w14:textId="77777777" w:rsidR="00B339B2" w:rsidRDefault="00B339B2" w:rsidP="00CB4EC7">
      <w:pPr>
        <w:spacing w:after="0" w:line="240" w:lineRule="auto"/>
      </w:pPr>
      <w:r>
        <w:separator/>
      </w:r>
    </w:p>
  </w:footnote>
  <w:footnote w:type="continuationSeparator" w:id="0">
    <w:p w14:paraId="2649F174" w14:textId="77777777" w:rsidR="00B339B2" w:rsidRDefault="00B339B2" w:rsidP="00CB4EC7">
      <w:pPr>
        <w:spacing w:after="0" w:line="240" w:lineRule="auto"/>
      </w:pPr>
      <w:r>
        <w:continuationSeparator/>
      </w:r>
    </w:p>
  </w:footnote>
  <w:footnote w:id="1">
    <w:p w14:paraId="4F56EC1C" w14:textId="17FAC03E" w:rsidR="006B6D72" w:rsidRDefault="006B6D72">
      <w:pPr>
        <w:pStyle w:val="FootnoteText"/>
      </w:pPr>
      <w:r>
        <w:rPr>
          <w:rStyle w:val="FootnoteReference"/>
        </w:rPr>
        <w:footnoteRef/>
      </w:r>
      <w:r>
        <w:t xml:space="preserve"> See </w:t>
      </w:r>
      <w:r w:rsidRPr="00C204AB">
        <w:rPr>
          <w:i/>
          <w:iCs/>
        </w:rPr>
        <w:fldChar w:fldCharType="begin"/>
      </w:r>
      <w:r w:rsidRPr="00C204AB">
        <w:rPr>
          <w:i/>
          <w:iCs/>
        </w:rPr>
        <w:instrText xml:space="preserve"> REF _Ref35954617 \h </w:instrText>
      </w:r>
      <w:r>
        <w:rPr>
          <w:i/>
          <w:iCs/>
        </w:rPr>
        <w:instrText xml:space="preserve"> \* MERGEFORMAT </w:instrText>
      </w:r>
      <w:r w:rsidRPr="00C204AB">
        <w:rPr>
          <w:i/>
          <w:iCs/>
        </w:rPr>
      </w:r>
      <w:r w:rsidRPr="00C204AB">
        <w:rPr>
          <w:i/>
          <w:iCs/>
        </w:rPr>
        <w:fldChar w:fldCharType="separate"/>
      </w:r>
      <w:r w:rsidRPr="00C204AB">
        <w:rPr>
          <w:i/>
          <w:iCs/>
        </w:rPr>
        <w:t>Challenges and Limitations</w:t>
      </w:r>
      <w:r w:rsidRPr="00C204AB">
        <w:rPr>
          <w:i/>
          <w:iCs/>
        </w:rPr>
        <w:fldChar w:fldCharType="end"/>
      </w:r>
    </w:p>
  </w:footnote>
  <w:footnote w:id="2">
    <w:p w14:paraId="61DAFEB1" w14:textId="05DB7CA3" w:rsidR="006B6D72" w:rsidRDefault="006B6D72">
      <w:pPr>
        <w:pStyle w:val="FootnoteText"/>
      </w:pPr>
      <w:r>
        <w:rPr>
          <w:rStyle w:val="FootnoteReference"/>
        </w:rPr>
        <w:footnoteRef/>
      </w:r>
      <w:r>
        <w:t xml:space="preserve"> See </w:t>
      </w:r>
      <w:hyperlink r:id="rId1" w:anchor="understanding-the-rasa-nlu-pipeline" w:history="1">
        <w:r>
          <w:rPr>
            <w:rStyle w:val="Hyperlink"/>
          </w:rPr>
          <w:t>https://rasa.com/docs/rasa/nlu/choosing-a-pipeline/#understanding-the-rasa-nlu-pipeline</w:t>
        </w:r>
      </w:hyperlink>
      <w:r>
        <w:t xml:space="preserve"> for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E920E" w14:textId="1718D204" w:rsidR="006B6D72" w:rsidRDefault="006B6D72" w:rsidP="001D7361">
    <w:pPr>
      <w:pStyle w:val="Header"/>
      <w:jc w:val="right"/>
    </w:pPr>
    <w:r>
      <w:t xml:space="preserve">                   </w:t>
    </w:r>
    <w:r>
      <w:tab/>
      <w:t xml:space="preserve"> </w:t>
    </w:r>
    <w:r>
      <w:rPr>
        <w:noProof/>
      </w:rPr>
      <w:drawing>
        <wp:inline distT="0" distB="0" distL="0" distR="0" wp14:anchorId="26FA3506" wp14:editId="37229AB8">
          <wp:extent cx="1537335" cy="448664"/>
          <wp:effectExtent l="0" t="0" r="571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t="36052" b="34763"/>
                  <a:stretch/>
                </pic:blipFill>
                <pic:spPr bwMode="auto">
                  <a:xfrm>
                    <a:off x="0" y="0"/>
                    <a:ext cx="1580707" cy="461322"/>
                  </a:xfrm>
                  <a:prstGeom prst="rect">
                    <a:avLst/>
                  </a:prstGeom>
                  <a:noFill/>
                  <a:ln>
                    <a:noFill/>
                  </a:ln>
                  <a:extLst>
                    <a:ext uri="{53640926-AAD7-44D8-BBD7-CCE9431645EC}">
                      <a14:shadowObscured xmlns:a14="http://schemas.microsoft.com/office/drawing/2010/main"/>
                    </a:ext>
                  </a:extLst>
                </pic:spPr>
              </pic:pic>
            </a:graphicData>
          </a:graphic>
        </wp:inline>
      </w:drawing>
    </w:r>
  </w:p>
  <w:p w14:paraId="03D265EA" w14:textId="7ABA875F" w:rsidR="006B6D72" w:rsidRDefault="006B6D72" w:rsidP="001D7361">
    <w:pPr>
      <w:pStyle w:val="Header"/>
      <w:jc w:val="right"/>
    </w:pPr>
    <w:r>
      <w:t>Master of Technology (Intelligent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5" type="#_x0000_t75" style="width:12pt;height:12pt;visibility:visible;mso-wrap-style:square" o:bullet="t">
        <v:imagedata r:id="rId1" o:title=""/>
      </v:shape>
    </w:pict>
  </w:numPicBullet>
  <w:abstractNum w:abstractNumId="0" w15:restartNumberingAfterBreak="0">
    <w:nsid w:val="0A4F1B97"/>
    <w:multiLevelType w:val="hybridMultilevel"/>
    <w:tmpl w:val="6F8495E4"/>
    <w:lvl w:ilvl="0" w:tplc="B690267C">
      <w:start w:val="1"/>
      <w:numFmt w:val="bullet"/>
      <w:lvlText w:val=""/>
      <w:lvlPicBulletId w:val="0"/>
      <w:lvlJc w:val="left"/>
      <w:pPr>
        <w:tabs>
          <w:tab w:val="num" w:pos="720"/>
        </w:tabs>
        <w:ind w:left="720" w:hanging="360"/>
      </w:pPr>
      <w:rPr>
        <w:rFonts w:ascii="Symbol" w:hAnsi="Symbol" w:hint="default"/>
      </w:rPr>
    </w:lvl>
    <w:lvl w:ilvl="1" w:tplc="BA9811F0" w:tentative="1">
      <w:start w:val="1"/>
      <w:numFmt w:val="bullet"/>
      <w:lvlText w:val=""/>
      <w:lvlJc w:val="left"/>
      <w:pPr>
        <w:tabs>
          <w:tab w:val="num" w:pos="1440"/>
        </w:tabs>
        <w:ind w:left="1440" w:hanging="360"/>
      </w:pPr>
      <w:rPr>
        <w:rFonts w:ascii="Symbol" w:hAnsi="Symbol" w:hint="default"/>
      </w:rPr>
    </w:lvl>
    <w:lvl w:ilvl="2" w:tplc="8F1CB242" w:tentative="1">
      <w:start w:val="1"/>
      <w:numFmt w:val="bullet"/>
      <w:lvlText w:val=""/>
      <w:lvlJc w:val="left"/>
      <w:pPr>
        <w:tabs>
          <w:tab w:val="num" w:pos="2160"/>
        </w:tabs>
        <w:ind w:left="2160" w:hanging="360"/>
      </w:pPr>
      <w:rPr>
        <w:rFonts w:ascii="Symbol" w:hAnsi="Symbol" w:hint="default"/>
      </w:rPr>
    </w:lvl>
    <w:lvl w:ilvl="3" w:tplc="0D189086" w:tentative="1">
      <w:start w:val="1"/>
      <w:numFmt w:val="bullet"/>
      <w:lvlText w:val=""/>
      <w:lvlJc w:val="left"/>
      <w:pPr>
        <w:tabs>
          <w:tab w:val="num" w:pos="2880"/>
        </w:tabs>
        <w:ind w:left="2880" w:hanging="360"/>
      </w:pPr>
      <w:rPr>
        <w:rFonts w:ascii="Symbol" w:hAnsi="Symbol" w:hint="default"/>
      </w:rPr>
    </w:lvl>
    <w:lvl w:ilvl="4" w:tplc="D5722BD0" w:tentative="1">
      <w:start w:val="1"/>
      <w:numFmt w:val="bullet"/>
      <w:lvlText w:val=""/>
      <w:lvlJc w:val="left"/>
      <w:pPr>
        <w:tabs>
          <w:tab w:val="num" w:pos="3600"/>
        </w:tabs>
        <w:ind w:left="3600" w:hanging="360"/>
      </w:pPr>
      <w:rPr>
        <w:rFonts w:ascii="Symbol" w:hAnsi="Symbol" w:hint="default"/>
      </w:rPr>
    </w:lvl>
    <w:lvl w:ilvl="5" w:tplc="270E8DDE" w:tentative="1">
      <w:start w:val="1"/>
      <w:numFmt w:val="bullet"/>
      <w:lvlText w:val=""/>
      <w:lvlJc w:val="left"/>
      <w:pPr>
        <w:tabs>
          <w:tab w:val="num" w:pos="4320"/>
        </w:tabs>
        <w:ind w:left="4320" w:hanging="360"/>
      </w:pPr>
      <w:rPr>
        <w:rFonts w:ascii="Symbol" w:hAnsi="Symbol" w:hint="default"/>
      </w:rPr>
    </w:lvl>
    <w:lvl w:ilvl="6" w:tplc="E402BFEC" w:tentative="1">
      <w:start w:val="1"/>
      <w:numFmt w:val="bullet"/>
      <w:lvlText w:val=""/>
      <w:lvlJc w:val="left"/>
      <w:pPr>
        <w:tabs>
          <w:tab w:val="num" w:pos="5040"/>
        </w:tabs>
        <w:ind w:left="5040" w:hanging="360"/>
      </w:pPr>
      <w:rPr>
        <w:rFonts w:ascii="Symbol" w:hAnsi="Symbol" w:hint="default"/>
      </w:rPr>
    </w:lvl>
    <w:lvl w:ilvl="7" w:tplc="6BDEBAE0" w:tentative="1">
      <w:start w:val="1"/>
      <w:numFmt w:val="bullet"/>
      <w:lvlText w:val=""/>
      <w:lvlJc w:val="left"/>
      <w:pPr>
        <w:tabs>
          <w:tab w:val="num" w:pos="5760"/>
        </w:tabs>
        <w:ind w:left="5760" w:hanging="360"/>
      </w:pPr>
      <w:rPr>
        <w:rFonts w:ascii="Symbol" w:hAnsi="Symbol" w:hint="default"/>
      </w:rPr>
    </w:lvl>
    <w:lvl w:ilvl="8" w:tplc="CDEED00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2446E92"/>
    <w:multiLevelType w:val="hybridMultilevel"/>
    <w:tmpl w:val="69A68722"/>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6673E8"/>
    <w:multiLevelType w:val="hybridMultilevel"/>
    <w:tmpl w:val="BD3A00F2"/>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D93472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3068F0"/>
    <w:multiLevelType w:val="hybridMultilevel"/>
    <w:tmpl w:val="18BC518A"/>
    <w:lvl w:ilvl="0" w:tplc="48090001">
      <w:start w:val="1"/>
      <w:numFmt w:val="bullet"/>
      <w:lvlText w:val=""/>
      <w:lvlJc w:val="left"/>
      <w:pPr>
        <w:ind w:left="720" w:hanging="360"/>
      </w:pPr>
      <w:rPr>
        <w:rFonts w:ascii="Symbol" w:hAnsi="Symbol" w:cs="Symbol" w:hint="default"/>
      </w:rPr>
    </w:lvl>
    <w:lvl w:ilvl="1" w:tplc="4809000F">
      <w:start w:val="1"/>
      <w:numFmt w:val="decimal"/>
      <w:lvlText w:val="%2."/>
      <w:lvlJc w:val="left"/>
      <w:pPr>
        <w:ind w:left="1440" w:hanging="360"/>
      </w:pPr>
      <w:rPr>
        <w:rFonts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372023C"/>
    <w:multiLevelType w:val="hybridMultilevel"/>
    <w:tmpl w:val="EA765E8A"/>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5A553A4"/>
    <w:multiLevelType w:val="hybridMultilevel"/>
    <w:tmpl w:val="16BC8256"/>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2E3009"/>
    <w:multiLevelType w:val="hybridMultilevel"/>
    <w:tmpl w:val="31AAB83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8" w15:restartNumberingAfterBreak="0">
    <w:nsid w:val="2FFF0276"/>
    <w:multiLevelType w:val="hybridMultilevel"/>
    <w:tmpl w:val="B870576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3A115F10"/>
    <w:multiLevelType w:val="hybridMultilevel"/>
    <w:tmpl w:val="52B67AC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118026D"/>
    <w:multiLevelType w:val="hybridMultilevel"/>
    <w:tmpl w:val="6096DDCC"/>
    <w:lvl w:ilvl="0" w:tplc="48090001">
      <w:start w:val="1"/>
      <w:numFmt w:val="bullet"/>
      <w:lvlText w:val=""/>
      <w:lvlJc w:val="left"/>
      <w:pPr>
        <w:ind w:left="360" w:hanging="360"/>
      </w:pPr>
      <w:rPr>
        <w:rFonts w:ascii="Symbol" w:hAnsi="Symbol" w:cs="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cs="Wingdings" w:hint="default"/>
      </w:rPr>
    </w:lvl>
    <w:lvl w:ilvl="3" w:tplc="48090001" w:tentative="1">
      <w:start w:val="1"/>
      <w:numFmt w:val="bullet"/>
      <w:lvlText w:val=""/>
      <w:lvlJc w:val="left"/>
      <w:pPr>
        <w:ind w:left="2520" w:hanging="360"/>
      </w:pPr>
      <w:rPr>
        <w:rFonts w:ascii="Symbol" w:hAnsi="Symbol" w:cs="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cs="Wingdings" w:hint="default"/>
      </w:rPr>
    </w:lvl>
    <w:lvl w:ilvl="6" w:tplc="48090001" w:tentative="1">
      <w:start w:val="1"/>
      <w:numFmt w:val="bullet"/>
      <w:lvlText w:val=""/>
      <w:lvlJc w:val="left"/>
      <w:pPr>
        <w:ind w:left="4680" w:hanging="360"/>
      </w:pPr>
      <w:rPr>
        <w:rFonts w:ascii="Symbol" w:hAnsi="Symbol" w:cs="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427A0CFA"/>
    <w:multiLevelType w:val="hybridMultilevel"/>
    <w:tmpl w:val="2EFE1BD8"/>
    <w:lvl w:ilvl="0" w:tplc="48090001">
      <w:start w:val="1"/>
      <w:numFmt w:val="bullet"/>
      <w:lvlText w:val=""/>
      <w:lvlJc w:val="left"/>
      <w:pPr>
        <w:ind w:left="360" w:hanging="360"/>
      </w:pPr>
      <w:rPr>
        <w:rFonts w:ascii="Symbol" w:hAnsi="Symbol" w:cs="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cs="Wingdings" w:hint="default"/>
      </w:rPr>
    </w:lvl>
    <w:lvl w:ilvl="3" w:tplc="48090001" w:tentative="1">
      <w:start w:val="1"/>
      <w:numFmt w:val="bullet"/>
      <w:lvlText w:val=""/>
      <w:lvlJc w:val="left"/>
      <w:pPr>
        <w:ind w:left="2520" w:hanging="360"/>
      </w:pPr>
      <w:rPr>
        <w:rFonts w:ascii="Symbol" w:hAnsi="Symbol" w:cs="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cs="Wingdings" w:hint="default"/>
      </w:rPr>
    </w:lvl>
    <w:lvl w:ilvl="6" w:tplc="48090001" w:tentative="1">
      <w:start w:val="1"/>
      <w:numFmt w:val="bullet"/>
      <w:lvlText w:val=""/>
      <w:lvlJc w:val="left"/>
      <w:pPr>
        <w:ind w:left="4680" w:hanging="360"/>
      </w:pPr>
      <w:rPr>
        <w:rFonts w:ascii="Symbol" w:hAnsi="Symbol" w:cs="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C616517"/>
    <w:multiLevelType w:val="hybridMultilevel"/>
    <w:tmpl w:val="F774E33C"/>
    <w:lvl w:ilvl="0" w:tplc="B690267C">
      <w:start w:val="1"/>
      <w:numFmt w:val="bullet"/>
      <w:lvlText w:val=""/>
      <w:lvlPicBulletId w:val="0"/>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cs="Wingdings" w:hint="default"/>
      </w:rPr>
    </w:lvl>
    <w:lvl w:ilvl="3" w:tplc="48090001" w:tentative="1">
      <w:start w:val="1"/>
      <w:numFmt w:val="bullet"/>
      <w:lvlText w:val=""/>
      <w:lvlJc w:val="left"/>
      <w:pPr>
        <w:ind w:left="3240" w:hanging="360"/>
      </w:pPr>
      <w:rPr>
        <w:rFonts w:ascii="Symbol" w:hAnsi="Symbol" w:cs="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cs="Wingdings" w:hint="default"/>
      </w:rPr>
    </w:lvl>
    <w:lvl w:ilvl="6" w:tplc="48090001" w:tentative="1">
      <w:start w:val="1"/>
      <w:numFmt w:val="bullet"/>
      <w:lvlText w:val=""/>
      <w:lvlJc w:val="left"/>
      <w:pPr>
        <w:ind w:left="5400" w:hanging="360"/>
      </w:pPr>
      <w:rPr>
        <w:rFonts w:ascii="Symbol" w:hAnsi="Symbol" w:cs="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58D76AFD"/>
    <w:multiLevelType w:val="hybridMultilevel"/>
    <w:tmpl w:val="2F9CC044"/>
    <w:lvl w:ilvl="0" w:tplc="48090001">
      <w:start w:val="1"/>
      <w:numFmt w:val="bullet"/>
      <w:lvlText w:val=""/>
      <w:lvlJc w:val="left"/>
      <w:pPr>
        <w:ind w:left="768" w:hanging="360"/>
      </w:pPr>
      <w:rPr>
        <w:rFonts w:ascii="Symbol" w:hAnsi="Symbol" w:cs="Symbol" w:hint="default"/>
      </w:rPr>
    </w:lvl>
    <w:lvl w:ilvl="1" w:tplc="48090003">
      <w:start w:val="1"/>
      <w:numFmt w:val="bullet"/>
      <w:lvlText w:val="o"/>
      <w:lvlJc w:val="left"/>
      <w:pPr>
        <w:ind w:left="1488" w:hanging="360"/>
      </w:pPr>
      <w:rPr>
        <w:rFonts w:ascii="Courier New" w:hAnsi="Courier New" w:cs="Courier New" w:hint="default"/>
      </w:rPr>
    </w:lvl>
    <w:lvl w:ilvl="2" w:tplc="48090005" w:tentative="1">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14" w15:restartNumberingAfterBreak="0">
    <w:nsid w:val="60990D18"/>
    <w:multiLevelType w:val="hybridMultilevel"/>
    <w:tmpl w:val="43D22AF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6263416E"/>
    <w:multiLevelType w:val="hybridMultilevel"/>
    <w:tmpl w:val="AFE09E1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6" w15:restartNumberingAfterBreak="0">
    <w:nsid w:val="64374D6B"/>
    <w:multiLevelType w:val="hybridMultilevel"/>
    <w:tmpl w:val="A99EACE2"/>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59836BD"/>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B3774E6"/>
    <w:multiLevelType w:val="hybridMultilevel"/>
    <w:tmpl w:val="D5C233D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5EF3680"/>
    <w:multiLevelType w:val="hybridMultilevel"/>
    <w:tmpl w:val="1F9C25E6"/>
    <w:lvl w:ilvl="0" w:tplc="07FA50F0">
      <w:start w:val="1"/>
      <w:numFmt w:val="upperLetter"/>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0" w15:restartNumberingAfterBreak="0">
    <w:nsid w:val="78D02244"/>
    <w:multiLevelType w:val="hybridMultilevel"/>
    <w:tmpl w:val="9DF89D0C"/>
    <w:lvl w:ilvl="0" w:tplc="07FA50F0">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7B0554C8"/>
    <w:multiLevelType w:val="hybridMultilevel"/>
    <w:tmpl w:val="A2089166"/>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2" w15:restartNumberingAfterBreak="0">
    <w:nsid w:val="7C5A605F"/>
    <w:multiLevelType w:val="hybridMultilevel"/>
    <w:tmpl w:val="BB40223C"/>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EE6229B"/>
    <w:multiLevelType w:val="hybridMultilevel"/>
    <w:tmpl w:val="3424C5A2"/>
    <w:lvl w:ilvl="0" w:tplc="9698EC32">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23"/>
  </w:num>
  <w:num w:numId="4">
    <w:abstractNumId w:val="9"/>
  </w:num>
  <w:num w:numId="5">
    <w:abstractNumId w:val="14"/>
  </w:num>
  <w:num w:numId="6">
    <w:abstractNumId w:val="0"/>
  </w:num>
  <w:num w:numId="7">
    <w:abstractNumId w:val="13"/>
  </w:num>
  <w:num w:numId="8">
    <w:abstractNumId w:val="4"/>
  </w:num>
  <w:num w:numId="9">
    <w:abstractNumId w:val="18"/>
  </w:num>
  <w:num w:numId="10">
    <w:abstractNumId w:val="12"/>
  </w:num>
  <w:num w:numId="11">
    <w:abstractNumId w:val="2"/>
  </w:num>
  <w:num w:numId="12">
    <w:abstractNumId w:val="7"/>
  </w:num>
  <w:num w:numId="13">
    <w:abstractNumId w:val="15"/>
  </w:num>
  <w:num w:numId="14">
    <w:abstractNumId w:val="1"/>
  </w:num>
  <w:num w:numId="15">
    <w:abstractNumId w:val="20"/>
  </w:num>
  <w:num w:numId="16">
    <w:abstractNumId w:val="19"/>
  </w:num>
  <w:num w:numId="17">
    <w:abstractNumId w:val="21"/>
  </w:num>
  <w:num w:numId="18">
    <w:abstractNumId w:val="22"/>
  </w:num>
  <w:num w:numId="19">
    <w:abstractNumId w:val="8"/>
  </w:num>
  <w:num w:numId="20">
    <w:abstractNumId w:val="3"/>
  </w:num>
  <w:num w:numId="21">
    <w:abstractNumId w:val="17"/>
  </w:num>
  <w:num w:numId="22">
    <w:abstractNumId w:val="10"/>
  </w:num>
  <w:num w:numId="23">
    <w:abstractNumId w:val="6"/>
  </w:num>
  <w:num w:numId="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 Ying Ng">
    <w15:presenceInfo w15:providerId="None" w15:userId="Mei Ying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4D"/>
    <w:rsid w:val="000011C8"/>
    <w:rsid w:val="00003037"/>
    <w:rsid w:val="00007BCD"/>
    <w:rsid w:val="000137A8"/>
    <w:rsid w:val="000169A2"/>
    <w:rsid w:val="00032872"/>
    <w:rsid w:val="000413DD"/>
    <w:rsid w:val="00042F99"/>
    <w:rsid w:val="000518C8"/>
    <w:rsid w:val="00066DA7"/>
    <w:rsid w:val="00077F70"/>
    <w:rsid w:val="00082367"/>
    <w:rsid w:val="000844F0"/>
    <w:rsid w:val="000B3B2F"/>
    <w:rsid w:val="000D05E7"/>
    <w:rsid w:val="000E021D"/>
    <w:rsid w:val="0010247A"/>
    <w:rsid w:val="00102AFE"/>
    <w:rsid w:val="00104060"/>
    <w:rsid w:val="001067D7"/>
    <w:rsid w:val="0011203F"/>
    <w:rsid w:val="0011489C"/>
    <w:rsid w:val="0012144D"/>
    <w:rsid w:val="00125311"/>
    <w:rsid w:val="001265C4"/>
    <w:rsid w:val="00133683"/>
    <w:rsid w:val="00174C0F"/>
    <w:rsid w:val="00175DEE"/>
    <w:rsid w:val="00184B80"/>
    <w:rsid w:val="001850E0"/>
    <w:rsid w:val="0019368E"/>
    <w:rsid w:val="001A2662"/>
    <w:rsid w:val="001A52E3"/>
    <w:rsid w:val="001B139D"/>
    <w:rsid w:val="001B6932"/>
    <w:rsid w:val="001C4231"/>
    <w:rsid w:val="001C4FD8"/>
    <w:rsid w:val="001C511E"/>
    <w:rsid w:val="001D4B67"/>
    <w:rsid w:val="001D7361"/>
    <w:rsid w:val="00203C8F"/>
    <w:rsid w:val="00203D7A"/>
    <w:rsid w:val="00223E5A"/>
    <w:rsid w:val="002350CD"/>
    <w:rsid w:val="002363C0"/>
    <w:rsid w:val="002363CD"/>
    <w:rsid w:val="00237C7C"/>
    <w:rsid w:val="00241ACD"/>
    <w:rsid w:val="00243483"/>
    <w:rsid w:val="00255443"/>
    <w:rsid w:val="00270FAA"/>
    <w:rsid w:val="0027477D"/>
    <w:rsid w:val="002751AC"/>
    <w:rsid w:val="00280522"/>
    <w:rsid w:val="002869A0"/>
    <w:rsid w:val="00286A82"/>
    <w:rsid w:val="00290A3D"/>
    <w:rsid w:val="002918AA"/>
    <w:rsid w:val="00293F59"/>
    <w:rsid w:val="002972FC"/>
    <w:rsid w:val="002A45B9"/>
    <w:rsid w:val="002A5D06"/>
    <w:rsid w:val="002B6350"/>
    <w:rsid w:val="002D0C37"/>
    <w:rsid w:val="002D7AB2"/>
    <w:rsid w:val="002E1A11"/>
    <w:rsid w:val="00313639"/>
    <w:rsid w:val="00314919"/>
    <w:rsid w:val="0031523B"/>
    <w:rsid w:val="00316DB8"/>
    <w:rsid w:val="003259D4"/>
    <w:rsid w:val="00332C77"/>
    <w:rsid w:val="003375B0"/>
    <w:rsid w:val="00356FE2"/>
    <w:rsid w:val="003571A7"/>
    <w:rsid w:val="00374C47"/>
    <w:rsid w:val="00383C40"/>
    <w:rsid w:val="003A7E1F"/>
    <w:rsid w:val="003C2EFC"/>
    <w:rsid w:val="003C317A"/>
    <w:rsid w:val="003C61D5"/>
    <w:rsid w:val="003C693C"/>
    <w:rsid w:val="003D3AFB"/>
    <w:rsid w:val="003D63DC"/>
    <w:rsid w:val="003E1C70"/>
    <w:rsid w:val="003E2A48"/>
    <w:rsid w:val="003E3D3B"/>
    <w:rsid w:val="003E42F8"/>
    <w:rsid w:val="003F26FA"/>
    <w:rsid w:val="003F68CC"/>
    <w:rsid w:val="00400E12"/>
    <w:rsid w:val="00413AF4"/>
    <w:rsid w:val="0041669C"/>
    <w:rsid w:val="00423006"/>
    <w:rsid w:val="004405FB"/>
    <w:rsid w:val="00442460"/>
    <w:rsid w:val="00447244"/>
    <w:rsid w:val="00451187"/>
    <w:rsid w:val="004541C3"/>
    <w:rsid w:val="00457F68"/>
    <w:rsid w:val="0046043B"/>
    <w:rsid w:val="004610A7"/>
    <w:rsid w:val="00462C15"/>
    <w:rsid w:val="0046607D"/>
    <w:rsid w:val="00471EC7"/>
    <w:rsid w:val="00474D5D"/>
    <w:rsid w:val="00481F9C"/>
    <w:rsid w:val="0049508B"/>
    <w:rsid w:val="004A2AD6"/>
    <w:rsid w:val="004A4EEE"/>
    <w:rsid w:val="004A508B"/>
    <w:rsid w:val="004B054A"/>
    <w:rsid w:val="004B3DBB"/>
    <w:rsid w:val="004B54B1"/>
    <w:rsid w:val="004C022A"/>
    <w:rsid w:val="004C0A27"/>
    <w:rsid w:val="004C4141"/>
    <w:rsid w:val="004C6994"/>
    <w:rsid w:val="004D16AA"/>
    <w:rsid w:val="00512999"/>
    <w:rsid w:val="00517EAA"/>
    <w:rsid w:val="005203D4"/>
    <w:rsid w:val="00527AD8"/>
    <w:rsid w:val="00534801"/>
    <w:rsid w:val="0053709C"/>
    <w:rsid w:val="0054164B"/>
    <w:rsid w:val="00541AF9"/>
    <w:rsid w:val="00544CDE"/>
    <w:rsid w:val="005645EC"/>
    <w:rsid w:val="00571AAD"/>
    <w:rsid w:val="00572A06"/>
    <w:rsid w:val="0057488A"/>
    <w:rsid w:val="00576AEF"/>
    <w:rsid w:val="00577625"/>
    <w:rsid w:val="005779CC"/>
    <w:rsid w:val="00580BF6"/>
    <w:rsid w:val="005816E4"/>
    <w:rsid w:val="005B3C1D"/>
    <w:rsid w:val="005B5425"/>
    <w:rsid w:val="005D03BF"/>
    <w:rsid w:val="005D2905"/>
    <w:rsid w:val="005D63C7"/>
    <w:rsid w:val="005E0B50"/>
    <w:rsid w:val="005E6AD6"/>
    <w:rsid w:val="005F68C8"/>
    <w:rsid w:val="0060240D"/>
    <w:rsid w:val="00616B5D"/>
    <w:rsid w:val="0061761D"/>
    <w:rsid w:val="006201E8"/>
    <w:rsid w:val="00630794"/>
    <w:rsid w:val="0063338D"/>
    <w:rsid w:val="00636B77"/>
    <w:rsid w:val="0064183F"/>
    <w:rsid w:val="00642A71"/>
    <w:rsid w:val="006518BD"/>
    <w:rsid w:val="00653AFA"/>
    <w:rsid w:val="00655319"/>
    <w:rsid w:val="00657108"/>
    <w:rsid w:val="00664AEA"/>
    <w:rsid w:val="00685975"/>
    <w:rsid w:val="00686E66"/>
    <w:rsid w:val="00696E90"/>
    <w:rsid w:val="006A51A9"/>
    <w:rsid w:val="006A55BA"/>
    <w:rsid w:val="006B6D72"/>
    <w:rsid w:val="006B710A"/>
    <w:rsid w:val="006D29C9"/>
    <w:rsid w:val="006E3E7E"/>
    <w:rsid w:val="006F5EC4"/>
    <w:rsid w:val="00701C41"/>
    <w:rsid w:val="00701CB5"/>
    <w:rsid w:val="00703F77"/>
    <w:rsid w:val="007119FA"/>
    <w:rsid w:val="00711EAD"/>
    <w:rsid w:val="0072628F"/>
    <w:rsid w:val="007264C1"/>
    <w:rsid w:val="0072787C"/>
    <w:rsid w:val="00727D70"/>
    <w:rsid w:val="00733021"/>
    <w:rsid w:val="007354C1"/>
    <w:rsid w:val="00745037"/>
    <w:rsid w:val="007477F0"/>
    <w:rsid w:val="007509E6"/>
    <w:rsid w:val="007659F7"/>
    <w:rsid w:val="00771FA3"/>
    <w:rsid w:val="00772860"/>
    <w:rsid w:val="00774C37"/>
    <w:rsid w:val="00783445"/>
    <w:rsid w:val="007839E1"/>
    <w:rsid w:val="00785CD6"/>
    <w:rsid w:val="00793AEB"/>
    <w:rsid w:val="00796180"/>
    <w:rsid w:val="007A1431"/>
    <w:rsid w:val="007A30DD"/>
    <w:rsid w:val="007A773B"/>
    <w:rsid w:val="007B0CF2"/>
    <w:rsid w:val="007B0D4D"/>
    <w:rsid w:val="007B443C"/>
    <w:rsid w:val="007C5A03"/>
    <w:rsid w:val="007D09DE"/>
    <w:rsid w:val="007E1D02"/>
    <w:rsid w:val="007E42B9"/>
    <w:rsid w:val="008015F0"/>
    <w:rsid w:val="00811A61"/>
    <w:rsid w:val="008323DD"/>
    <w:rsid w:val="00840DB8"/>
    <w:rsid w:val="00844ECC"/>
    <w:rsid w:val="00850F36"/>
    <w:rsid w:val="00862FBF"/>
    <w:rsid w:val="00872CA0"/>
    <w:rsid w:val="00880A2F"/>
    <w:rsid w:val="00881375"/>
    <w:rsid w:val="00892D3D"/>
    <w:rsid w:val="00895BE2"/>
    <w:rsid w:val="008971BB"/>
    <w:rsid w:val="008A0D19"/>
    <w:rsid w:val="008A0E57"/>
    <w:rsid w:val="008B28BD"/>
    <w:rsid w:val="008B653E"/>
    <w:rsid w:val="008B6989"/>
    <w:rsid w:val="008C302F"/>
    <w:rsid w:val="008C5C75"/>
    <w:rsid w:val="008D1A38"/>
    <w:rsid w:val="008D2E0C"/>
    <w:rsid w:val="008D6DF2"/>
    <w:rsid w:val="008F6306"/>
    <w:rsid w:val="009126B0"/>
    <w:rsid w:val="009232E4"/>
    <w:rsid w:val="00931FE0"/>
    <w:rsid w:val="00943289"/>
    <w:rsid w:val="00943432"/>
    <w:rsid w:val="00943985"/>
    <w:rsid w:val="009528C1"/>
    <w:rsid w:val="0096332F"/>
    <w:rsid w:val="00963EBE"/>
    <w:rsid w:val="0097298E"/>
    <w:rsid w:val="00972BC3"/>
    <w:rsid w:val="00985931"/>
    <w:rsid w:val="00985C76"/>
    <w:rsid w:val="009903E7"/>
    <w:rsid w:val="00993945"/>
    <w:rsid w:val="00994D52"/>
    <w:rsid w:val="0099545E"/>
    <w:rsid w:val="00997996"/>
    <w:rsid w:val="009A0C77"/>
    <w:rsid w:val="009A3AAB"/>
    <w:rsid w:val="009B1A9C"/>
    <w:rsid w:val="009B611C"/>
    <w:rsid w:val="009B6316"/>
    <w:rsid w:val="009D79A9"/>
    <w:rsid w:val="009E0E5D"/>
    <w:rsid w:val="009E2679"/>
    <w:rsid w:val="009F0A1D"/>
    <w:rsid w:val="009F4692"/>
    <w:rsid w:val="00A1282A"/>
    <w:rsid w:val="00A14FC0"/>
    <w:rsid w:val="00A20B28"/>
    <w:rsid w:val="00A243F5"/>
    <w:rsid w:val="00A25885"/>
    <w:rsid w:val="00A35F88"/>
    <w:rsid w:val="00A37A69"/>
    <w:rsid w:val="00A56C8B"/>
    <w:rsid w:val="00A56E31"/>
    <w:rsid w:val="00A672BD"/>
    <w:rsid w:val="00A80500"/>
    <w:rsid w:val="00A805D4"/>
    <w:rsid w:val="00A849AC"/>
    <w:rsid w:val="00AA0C27"/>
    <w:rsid w:val="00AA3797"/>
    <w:rsid w:val="00AA5D26"/>
    <w:rsid w:val="00AB39CC"/>
    <w:rsid w:val="00AB57B4"/>
    <w:rsid w:val="00AC17EA"/>
    <w:rsid w:val="00AD0853"/>
    <w:rsid w:val="00AD2A1F"/>
    <w:rsid w:val="00AD3ED1"/>
    <w:rsid w:val="00AD49C1"/>
    <w:rsid w:val="00AD7AA5"/>
    <w:rsid w:val="00AF0615"/>
    <w:rsid w:val="00AF0B65"/>
    <w:rsid w:val="00AF27B5"/>
    <w:rsid w:val="00AF71E0"/>
    <w:rsid w:val="00AF7ED0"/>
    <w:rsid w:val="00B07ED2"/>
    <w:rsid w:val="00B15565"/>
    <w:rsid w:val="00B1673A"/>
    <w:rsid w:val="00B339B2"/>
    <w:rsid w:val="00B3473D"/>
    <w:rsid w:val="00B40D6B"/>
    <w:rsid w:val="00B44E0A"/>
    <w:rsid w:val="00B56388"/>
    <w:rsid w:val="00B603BC"/>
    <w:rsid w:val="00B70DEE"/>
    <w:rsid w:val="00B776BD"/>
    <w:rsid w:val="00B854E6"/>
    <w:rsid w:val="00B85E84"/>
    <w:rsid w:val="00BA77C7"/>
    <w:rsid w:val="00BB4E06"/>
    <w:rsid w:val="00BC736F"/>
    <w:rsid w:val="00C032DB"/>
    <w:rsid w:val="00C03609"/>
    <w:rsid w:val="00C036EB"/>
    <w:rsid w:val="00C204AB"/>
    <w:rsid w:val="00C23AA9"/>
    <w:rsid w:val="00C23F82"/>
    <w:rsid w:val="00C3534E"/>
    <w:rsid w:val="00C46B7E"/>
    <w:rsid w:val="00C501C6"/>
    <w:rsid w:val="00C5152C"/>
    <w:rsid w:val="00C546EB"/>
    <w:rsid w:val="00C724E2"/>
    <w:rsid w:val="00C81DEB"/>
    <w:rsid w:val="00C84465"/>
    <w:rsid w:val="00C86058"/>
    <w:rsid w:val="00C86925"/>
    <w:rsid w:val="00C86CD7"/>
    <w:rsid w:val="00C87E27"/>
    <w:rsid w:val="00C9423D"/>
    <w:rsid w:val="00CA7B9E"/>
    <w:rsid w:val="00CB0786"/>
    <w:rsid w:val="00CB481A"/>
    <w:rsid w:val="00CB4EC7"/>
    <w:rsid w:val="00CE1148"/>
    <w:rsid w:val="00CE56FD"/>
    <w:rsid w:val="00D0070F"/>
    <w:rsid w:val="00D056DE"/>
    <w:rsid w:val="00D067DC"/>
    <w:rsid w:val="00D06A74"/>
    <w:rsid w:val="00D07813"/>
    <w:rsid w:val="00D21368"/>
    <w:rsid w:val="00D2180B"/>
    <w:rsid w:val="00D26AF6"/>
    <w:rsid w:val="00D511E6"/>
    <w:rsid w:val="00D541E2"/>
    <w:rsid w:val="00D564C2"/>
    <w:rsid w:val="00D61954"/>
    <w:rsid w:val="00D651C7"/>
    <w:rsid w:val="00D76D88"/>
    <w:rsid w:val="00D8440F"/>
    <w:rsid w:val="00DA351C"/>
    <w:rsid w:val="00DE0655"/>
    <w:rsid w:val="00DE1A97"/>
    <w:rsid w:val="00DE243B"/>
    <w:rsid w:val="00E0096E"/>
    <w:rsid w:val="00E1372C"/>
    <w:rsid w:val="00E22B48"/>
    <w:rsid w:val="00E47429"/>
    <w:rsid w:val="00E47E4A"/>
    <w:rsid w:val="00E540AF"/>
    <w:rsid w:val="00E77F1B"/>
    <w:rsid w:val="00E86F04"/>
    <w:rsid w:val="00E87553"/>
    <w:rsid w:val="00E90E4B"/>
    <w:rsid w:val="00E94B36"/>
    <w:rsid w:val="00EB087E"/>
    <w:rsid w:val="00EB41DB"/>
    <w:rsid w:val="00EB5B00"/>
    <w:rsid w:val="00EB62FC"/>
    <w:rsid w:val="00EB7944"/>
    <w:rsid w:val="00EC1A9F"/>
    <w:rsid w:val="00EC67E4"/>
    <w:rsid w:val="00EC7233"/>
    <w:rsid w:val="00ED1929"/>
    <w:rsid w:val="00ED1E61"/>
    <w:rsid w:val="00EE715E"/>
    <w:rsid w:val="00EF7236"/>
    <w:rsid w:val="00F03FE0"/>
    <w:rsid w:val="00F040EC"/>
    <w:rsid w:val="00F070F8"/>
    <w:rsid w:val="00F128B4"/>
    <w:rsid w:val="00F16602"/>
    <w:rsid w:val="00F239ED"/>
    <w:rsid w:val="00F26E56"/>
    <w:rsid w:val="00F36AFB"/>
    <w:rsid w:val="00F374B6"/>
    <w:rsid w:val="00F447BE"/>
    <w:rsid w:val="00F473ED"/>
    <w:rsid w:val="00F62280"/>
    <w:rsid w:val="00F63A76"/>
    <w:rsid w:val="00F71A59"/>
    <w:rsid w:val="00F8153C"/>
    <w:rsid w:val="00F85A2E"/>
    <w:rsid w:val="00FA0CF3"/>
    <w:rsid w:val="00FB713A"/>
    <w:rsid w:val="00FF0DCB"/>
    <w:rsid w:val="00FF5B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DC2ED"/>
  <w15:chartTrackingRefBased/>
  <w15:docId w15:val="{0AFC2F06-0D22-4FB7-97BA-7E043CDDE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8B4"/>
  </w:style>
  <w:style w:type="paragraph" w:styleId="Heading1">
    <w:name w:val="heading 1"/>
    <w:basedOn w:val="Normal"/>
    <w:next w:val="Normal"/>
    <w:link w:val="Heading1Char"/>
    <w:uiPriority w:val="9"/>
    <w:qFormat/>
    <w:rsid w:val="00862FBF"/>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443"/>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183F"/>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4CDE"/>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0B65"/>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0B65"/>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0B65"/>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0B65"/>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0B65"/>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4EC7"/>
    <w:rPr>
      <w:b/>
      <w:bCs/>
    </w:rPr>
  </w:style>
  <w:style w:type="paragraph" w:styleId="FootnoteText">
    <w:name w:val="footnote text"/>
    <w:basedOn w:val="Normal"/>
    <w:link w:val="FootnoteTextChar"/>
    <w:uiPriority w:val="99"/>
    <w:semiHidden/>
    <w:unhideWhenUsed/>
    <w:rsid w:val="00CB4E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4EC7"/>
    <w:rPr>
      <w:sz w:val="20"/>
      <w:szCs w:val="20"/>
    </w:rPr>
  </w:style>
  <w:style w:type="character" w:styleId="FootnoteReference">
    <w:name w:val="footnote reference"/>
    <w:basedOn w:val="DefaultParagraphFont"/>
    <w:uiPriority w:val="99"/>
    <w:semiHidden/>
    <w:unhideWhenUsed/>
    <w:rsid w:val="00CB4EC7"/>
    <w:rPr>
      <w:vertAlign w:val="superscript"/>
    </w:rPr>
  </w:style>
  <w:style w:type="character" w:styleId="Hyperlink">
    <w:name w:val="Hyperlink"/>
    <w:basedOn w:val="DefaultParagraphFont"/>
    <w:uiPriority w:val="99"/>
    <w:unhideWhenUsed/>
    <w:rsid w:val="00CB4EC7"/>
    <w:rPr>
      <w:color w:val="0000FF"/>
      <w:u w:val="single"/>
    </w:rPr>
  </w:style>
  <w:style w:type="table" w:styleId="TableGrid">
    <w:name w:val="Table Grid"/>
    <w:basedOn w:val="TableNormal"/>
    <w:uiPriority w:val="39"/>
    <w:rsid w:val="00102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62FB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62FBF"/>
    <w:rPr>
      <w:color w:val="954F72" w:themeColor="followedHyperlink"/>
      <w:u w:val="single"/>
    </w:rPr>
  </w:style>
  <w:style w:type="paragraph" w:styleId="ListParagraph">
    <w:name w:val="List Paragraph"/>
    <w:basedOn w:val="Normal"/>
    <w:uiPriority w:val="34"/>
    <w:qFormat/>
    <w:rsid w:val="00785CD6"/>
    <w:pPr>
      <w:ind w:left="720"/>
      <w:contextualSpacing/>
    </w:pPr>
  </w:style>
  <w:style w:type="character" w:customStyle="1" w:styleId="Heading2Char">
    <w:name w:val="Heading 2 Char"/>
    <w:basedOn w:val="DefaultParagraphFont"/>
    <w:link w:val="Heading2"/>
    <w:uiPriority w:val="9"/>
    <w:rsid w:val="002554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183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02AFE"/>
    <w:rPr>
      <w:color w:val="605E5C"/>
      <w:shd w:val="clear" w:color="auto" w:fill="E1DFDD"/>
    </w:rPr>
  </w:style>
  <w:style w:type="character" w:customStyle="1" w:styleId="Heading4Char">
    <w:name w:val="Heading 4 Char"/>
    <w:basedOn w:val="DefaultParagraphFont"/>
    <w:link w:val="Heading4"/>
    <w:uiPriority w:val="9"/>
    <w:rsid w:val="00544CDE"/>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544CD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B6932"/>
    <w:pPr>
      <w:outlineLvl w:val="9"/>
    </w:pPr>
    <w:rPr>
      <w:lang w:val="en-US"/>
    </w:rPr>
  </w:style>
  <w:style w:type="paragraph" w:styleId="TOC1">
    <w:name w:val="toc 1"/>
    <w:basedOn w:val="Normal"/>
    <w:next w:val="Normal"/>
    <w:autoRedefine/>
    <w:uiPriority w:val="39"/>
    <w:unhideWhenUsed/>
    <w:rsid w:val="001B6932"/>
    <w:pPr>
      <w:spacing w:after="100"/>
    </w:pPr>
  </w:style>
  <w:style w:type="paragraph" w:styleId="TOC2">
    <w:name w:val="toc 2"/>
    <w:basedOn w:val="Normal"/>
    <w:next w:val="Normal"/>
    <w:autoRedefine/>
    <w:uiPriority w:val="39"/>
    <w:unhideWhenUsed/>
    <w:rsid w:val="001B6932"/>
    <w:pPr>
      <w:spacing w:after="100"/>
      <w:ind w:left="220"/>
    </w:pPr>
  </w:style>
  <w:style w:type="paragraph" w:styleId="TOC3">
    <w:name w:val="toc 3"/>
    <w:basedOn w:val="Normal"/>
    <w:next w:val="Normal"/>
    <w:autoRedefine/>
    <w:uiPriority w:val="39"/>
    <w:unhideWhenUsed/>
    <w:rsid w:val="001B6932"/>
    <w:pPr>
      <w:spacing w:after="100"/>
      <w:ind w:left="440"/>
    </w:pPr>
  </w:style>
  <w:style w:type="paragraph" w:styleId="Header">
    <w:name w:val="header"/>
    <w:basedOn w:val="Normal"/>
    <w:link w:val="HeaderChar"/>
    <w:uiPriority w:val="99"/>
    <w:unhideWhenUsed/>
    <w:rsid w:val="00B56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388"/>
  </w:style>
  <w:style w:type="paragraph" w:styleId="Footer">
    <w:name w:val="footer"/>
    <w:basedOn w:val="Normal"/>
    <w:link w:val="FooterChar"/>
    <w:uiPriority w:val="99"/>
    <w:unhideWhenUsed/>
    <w:rsid w:val="00B56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388"/>
  </w:style>
  <w:style w:type="paragraph" w:styleId="BalloonText">
    <w:name w:val="Balloon Text"/>
    <w:basedOn w:val="Normal"/>
    <w:link w:val="BalloonTextChar"/>
    <w:uiPriority w:val="99"/>
    <w:semiHidden/>
    <w:unhideWhenUsed/>
    <w:rsid w:val="00AB5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7B4"/>
    <w:rPr>
      <w:rFonts w:ascii="Segoe UI" w:hAnsi="Segoe UI" w:cs="Segoe UI"/>
      <w:sz w:val="18"/>
      <w:szCs w:val="18"/>
    </w:rPr>
  </w:style>
  <w:style w:type="table" w:styleId="GridTable4-Accent1">
    <w:name w:val="Grid Table 4 Accent 1"/>
    <w:basedOn w:val="TableNormal"/>
    <w:uiPriority w:val="49"/>
    <w:rsid w:val="00C86058"/>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5Char">
    <w:name w:val="Heading 5 Char"/>
    <w:basedOn w:val="DefaultParagraphFont"/>
    <w:link w:val="Heading5"/>
    <w:uiPriority w:val="9"/>
    <w:semiHidden/>
    <w:rsid w:val="00AF0B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F0B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F0B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F0B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0B65"/>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F26E56"/>
  </w:style>
  <w:style w:type="paragraph" w:styleId="EndnoteText">
    <w:name w:val="endnote text"/>
    <w:basedOn w:val="Normal"/>
    <w:link w:val="EndnoteTextChar"/>
    <w:uiPriority w:val="99"/>
    <w:semiHidden/>
    <w:unhideWhenUsed/>
    <w:rsid w:val="009434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3432"/>
    <w:rPr>
      <w:sz w:val="20"/>
      <w:szCs w:val="20"/>
    </w:rPr>
  </w:style>
  <w:style w:type="character" w:styleId="EndnoteReference">
    <w:name w:val="endnote reference"/>
    <w:basedOn w:val="DefaultParagraphFont"/>
    <w:uiPriority w:val="99"/>
    <w:semiHidden/>
    <w:unhideWhenUsed/>
    <w:rsid w:val="00943432"/>
    <w:rPr>
      <w:vertAlign w:val="superscript"/>
    </w:rPr>
  </w:style>
  <w:style w:type="paragraph" w:customStyle="1" w:styleId="code">
    <w:name w:val="code"/>
    <w:basedOn w:val="Quote"/>
    <w:next w:val="Normal"/>
    <w:qFormat/>
    <w:rsid w:val="00FF0DCB"/>
    <w:pPr>
      <w:spacing w:line="360" w:lineRule="auto"/>
    </w:pPr>
    <w:rPr>
      <w:rFonts w:ascii="Lucida Console" w:hAnsi="Lucida Console" w:cs="Courier New"/>
      <w:sz w:val="20"/>
      <w:szCs w:val="20"/>
    </w:rPr>
  </w:style>
  <w:style w:type="paragraph" w:styleId="Quote">
    <w:name w:val="Quote"/>
    <w:basedOn w:val="Normal"/>
    <w:next w:val="Normal"/>
    <w:link w:val="QuoteChar"/>
    <w:uiPriority w:val="29"/>
    <w:qFormat/>
    <w:rsid w:val="00FF0DC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F0DC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9514">
      <w:bodyDiv w:val="1"/>
      <w:marLeft w:val="0"/>
      <w:marRight w:val="0"/>
      <w:marTop w:val="0"/>
      <w:marBottom w:val="0"/>
      <w:divBdr>
        <w:top w:val="none" w:sz="0" w:space="0" w:color="auto"/>
        <w:left w:val="none" w:sz="0" w:space="0" w:color="auto"/>
        <w:bottom w:val="none" w:sz="0" w:space="0" w:color="auto"/>
        <w:right w:val="none" w:sz="0" w:space="0" w:color="auto"/>
      </w:divBdr>
    </w:div>
    <w:div w:id="55250309">
      <w:bodyDiv w:val="1"/>
      <w:marLeft w:val="0"/>
      <w:marRight w:val="0"/>
      <w:marTop w:val="0"/>
      <w:marBottom w:val="0"/>
      <w:divBdr>
        <w:top w:val="none" w:sz="0" w:space="0" w:color="auto"/>
        <w:left w:val="none" w:sz="0" w:space="0" w:color="auto"/>
        <w:bottom w:val="none" w:sz="0" w:space="0" w:color="auto"/>
        <w:right w:val="none" w:sz="0" w:space="0" w:color="auto"/>
      </w:divBdr>
    </w:div>
    <w:div w:id="56514538">
      <w:bodyDiv w:val="1"/>
      <w:marLeft w:val="0"/>
      <w:marRight w:val="0"/>
      <w:marTop w:val="0"/>
      <w:marBottom w:val="0"/>
      <w:divBdr>
        <w:top w:val="none" w:sz="0" w:space="0" w:color="auto"/>
        <w:left w:val="none" w:sz="0" w:space="0" w:color="auto"/>
        <w:bottom w:val="none" w:sz="0" w:space="0" w:color="auto"/>
        <w:right w:val="none" w:sz="0" w:space="0" w:color="auto"/>
      </w:divBdr>
    </w:div>
    <w:div w:id="81952365">
      <w:bodyDiv w:val="1"/>
      <w:marLeft w:val="0"/>
      <w:marRight w:val="0"/>
      <w:marTop w:val="0"/>
      <w:marBottom w:val="0"/>
      <w:divBdr>
        <w:top w:val="none" w:sz="0" w:space="0" w:color="auto"/>
        <w:left w:val="none" w:sz="0" w:space="0" w:color="auto"/>
        <w:bottom w:val="none" w:sz="0" w:space="0" w:color="auto"/>
        <w:right w:val="none" w:sz="0" w:space="0" w:color="auto"/>
      </w:divBdr>
    </w:div>
    <w:div w:id="90514119">
      <w:bodyDiv w:val="1"/>
      <w:marLeft w:val="0"/>
      <w:marRight w:val="0"/>
      <w:marTop w:val="0"/>
      <w:marBottom w:val="0"/>
      <w:divBdr>
        <w:top w:val="none" w:sz="0" w:space="0" w:color="auto"/>
        <w:left w:val="none" w:sz="0" w:space="0" w:color="auto"/>
        <w:bottom w:val="none" w:sz="0" w:space="0" w:color="auto"/>
        <w:right w:val="none" w:sz="0" w:space="0" w:color="auto"/>
      </w:divBdr>
    </w:div>
    <w:div w:id="117993103">
      <w:bodyDiv w:val="1"/>
      <w:marLeft w:val="0"/>
      <w:marRight w:val="0"/>
      <w:marTop w:val="0"/>
      <w:marBottom w:val="0"/>
      <w:divBdr>
        <w:top w:val="none" w:sz="0" w:space="0" w:color="auto"/>
        <w:left w:val="none" w:sz="0" w:space="0" w:color="auto"/>
        <w:bottom w:val="none" w:sz="0" w:space="0" w:color="auto"/>
        <w:right w:val="none" w:sz="0" w:space="0" w:color="auto"/>
      </w:divBdr>
    </w:div>
    <w:div w:id="180896391">
      <w:bodyDiv w:val="1"/>
      <w:marLeft w:val="0"/>
      <w:marRight w:val="0"/>
      <w:marTop w:val="0"/>
      <w:marBottom w:val="0"/>
      <w:divBdr>
        <w:top w:val="none" w:sz="0" w:space="0" w:color="auto"/>
        <w:left w:val="none" w:sz="0" w:space="0" w:color="auto"/>
        <w:bottom w:val="none" w:sz="0" w:space="0" w:color="auto"/>
        <w:right w:val="none" w:sz="0" w:space="0" w:color="auto"/>
      </w:divBdr>
    </w:div>
    <w:div w:id="181937274">
      <w:bodyDiv w:val="1"/>
      <w:marLeft w:val="0"/>
      <w:marRight w:val="0"/>
      <w:marTop w:val="0"/>
      <w:marBottom w:val="0"/>
      <w:divBdr>
        <w:top w:val="none" w:sz="0" w:space="0" w:color="auto"/>
        <w:left w:val="none" w:sz="0" w:space="0" w:color="auto"/>
        <w:bottom w:val="none" w:sz="0" w:space="0" w:color="auto"/>
        <w:right w:val="none" w:sz="0" w:space="0" w:color="auto"/>
      </w:divBdr>
    </w:div>
    <w:div w:id="228149446">
      <w:bodyDiv w:val="1"/>
      <w:marLeft w:val="0"/>
      <w:marRight w:val="0"/>
      <w:marTop w:val="0"/>
      <w:marBottom w:val="0"/>
      <w:divBdr>
        <w:top w:val="none" w:sz="0" w:space="0" w:color="auto"/>
        <w:left w:val="none" w:sz="0" w:space="0" w:color="auto"/>
        <w:bottom w:val="none" w:sz="0" w:space="0" w:color="auto"/>
        <w:right w:val="none" w:sz="0" w:space="0" w:color="auto"/>
      </w:divBdr>
    </w:div>
    <w:div w:id="228424501">
      <w:bodyDiv w:val="1"/>
      <w:marLeft w:val="0"/>
      <w:marRight w:val="0"/>
      <w:marTop w:val="0"/>
      <w:marBottom w:val="0"/>
      <w:divBdr>
        <w:top w:val="none" w:sz="0" w:space="0" w:color="auto"/>
        <w:left w:val="none" w:sz="0" w:space="0" w:color="auto"/>
        <w:bottom w:val="none" w:sz="0" w:space="0" w:color="auto"/>
        <w:right w:val="none" w:sz="0" w:space="0" w:color="auto"/>
      </w:divBdr>
    </w:div>
    <w:div w:id="246573443">
      <w:bodyDiv w:val="1"/>
      <w:marLeft w:val="0"/>
      <w:marRight w:val="0"/>
      <w:marTop w:val="0"/>
      <w:marBottom w:val="0"/>
      <w:divBdr>
        <w:top w:val="none" w:sz="0" w:space="0" w:color="auto"/>
        <w:left w:val="none" w:sz="0" w:space="0" w:color="auto"/>
        <w:bottom w:val="none" w:sz="0" w:space="0" w:color="auto"/>
        <w:right w:val="none" w:sz="0" w:space="0" w:color="auto"/>
      </w:divBdr>
    </w:div>
    <w:div w:id="258342973">
      <w:bodyDiv w:val="1"/>
      <w:marLeft w:val="0"/>
      <w:marRight w:val="0"/>
      <w:marTop w:val="0"/>
      <w:marBottom w:val="0"/>
      <w:divBdr>
        <w:top w:val="none" w:sz="0" w:space="0" w:color="auto"/>
        <w:left w:val="none" w:sz="0" w:space="0" w:color="auto"/>
        <w:bottom w:val="none" w:sz="0" w:space="0" w:color="auto"/>
        <w:right w:val="none" w:sz="0" w:space="0" w:color="auto"/>
      </w:divBdr>
    </w:div>
    <w:div w:id="259994137">
      <w:bodyDiv w:val="1"/>
      <w:marLeft w:val="0"/>
      <w:marRight w:val="0"/>
      <w:marTop w:val="0"/>
      <w:marBottom w:val="0"/>
      <w:divBdr>
        <w:top w:val="none" w:sz="0" w:space="0" w:color="auto"/>
        <w:left w:val="none" w:sz="0" w:space="0" w:color="auto"/>
        <w:bottom w:val="none" w:sz="0" w:space="0" w:color="auto"/>
        <w:right w:val="none" w:sz="0" w:space="0" w:color="auto"/>
      </w:divBdr>
    </w:div>
    <w:div w:id="280958364">
      <w:bodyDiv w:val="1"/>
      <w:marLeft w:val="0"/>
      <w:marRight w:val="0"/>
      <w:marTop w:val="0"/>
      <w:marBottom w:val="0"/>
      <w:divBdr>
        <w:top w:val="none" w:sz="0" w:space="0" w:color="auto"/>
        <w:left w:val="none" w:sz="0" w:space="0" w:color="auto"/>
        <w:bottom w:val="none" w:sz="0" w:space="0" w:color="auto"/>
        <w:right w:val="none" w:sz="0" w:space="0" w:color="auto"/>
      </w:divBdr>
    </w:div>
    <w:div w:id="285084949">
      <w:bodyDiv w:val="1"/>
      <w:marLeft w:val="0"/>
      <w:marRight w:val="0"/>
      <w:marTop w:val="0"/>
      <w:marBottom w:val="0"/>
      <w:divBdr>
        <w:top w:val="none" w:sz="0" w:space="0" w:color="auto"/>
        <w:left w:val="none" w:sz="0" w:space="0" w:color="auto"/>
        <w:bottom w:val="none" w:sz="0" w:space="0" w:color="auto"/>
        <w:right w:val="none" w:sz="0" w:space="0" w:color="auto"/>
      </w:divBdr>
    </w:div>
    <w:div w:id="287007372">
      <w:bodyDiv w:val="1"/>
      <w:marLeft w:val="0"/>
      <w:marRight w:val="0"/>
      <w:marTop w:val="0"/>
      <w:marBottom w:val="0"/>
      <w:divBdr>
        <w:top w:val="none" w:sz="0" w:space="0" w:color="auto"/>
        <w:left w:val="none" w:sz="0" w:space="0" w:color="auto"/>
        <w:bottom w:val="none" w:sz="0" w:space="0" w:color="auto"/>
        <w:right w:val="none" w:sz="0" w:space="0" w:color="auto"/>
      </w:divBdr>
    </w:div>
    <w:div w:id="298920961">
      <w:bodyDiv w:val="1"/>
      <w:marLeft w:val="0"/>
      <w:marRight w:val="0"/>
      <w:marTop w:val="0"/>
      <w:marBottom w:val="0"/>
      <w:divBdr>
        <w:top w:val="none" w:sz="0" w:space="0" w:color="auto"/>
        <w:left w:val="none" w:sz="0" w:space="0" w:color="auto"/>
        <w:bottom w:val="none" w:sz="0" w:space="0" w:color="auto"/>
        <w:right w:val="none" w:sz="0" w:space="0" w:color="auto"/>
      </w:divBdr>
    </w:div>
    <w:div w:id="301428738">
      <w:bodyDiv w:val="1"/>
      <w:marLeft w:val="0"/>
      <w:marRight w:val="0"/>
      <w:marTop w:val="0"/>
      <w:marBottom w:val="0"/>
      <w:divBdr>
        <w:top w:val="none" w:sz="0" w:space="0" w:color="auto"/>
        <w:left w:val="none" w:sz="0" w:space="0" w:color="auto"/>
        <w:bottom w:val="none" w:sz="0" w:space="0" w:color="auto"/>
        <w:right w:val="none" w:sz="0" w:space="0" w:color="auto"/>
      </w:divBdr>
    </w:div>
    <w:div w:id="308364605">
      <w:bodyDiv w:val="1"/>
      <w:marLeft w:val="0"/>
      <w:marRight w:val="0"/>
      <w:marTop w:val="0"/>
      <w:marBottom w:val="0"/>
      <w:divBdr>
        <w:top w:val="none" w:sz="0" w:space="0" w:color="auto"/>
        <w:left w:val="none" w:sz="0" w:space="0" w:color="auto"/>
        <w:bottom w:val="none" w:sz="0" w:space="0" w:color="auto"/>
        <w:right w:val="none" w:sz="0" w:space="0" w:color="auto"/>
      </w:divBdr>
    </w:div>
    <w:div w:id="331493771">
      <w:bodyDiv w:val="1"/>
      <w:marLeft w:val="0"/>
      <w:marRight w:val="0"/>
      <w:marTop w:val="0"/>
      <w:marBottom w:val="0"/>
      <w:divBdr>
        <w:top w:val="none" w:sz="0" w:space="0" w:color="auto"/>
        <w:left w:val="none" w:sz="0" w:space="0" w:color="auto"/>
        <w:bottom w:val="none" w:sz="0" w:space="0" w:color="auto"/>
        <w:right w:val="none" w:sz="0" w:space="0" w:color="auto"/>
      </w:divBdr>
    </w:div>
    <w:div w:id="415444913">
      <w:bodyDiv w:val="1"/>
      <w:marLeft w:val="0"/>
      <w:marRight w:val="0"/>
      <w:marTop w:val="0"/>
      <w:marBottom w:val="0"/>
      <w:divBdr>
        <w:top w:val="none" w:sz="0" w:space="0" w:color="auto"/>
        <w:left w:val="none" w:sz="0" w:space="0" w:color="auto"/>
        <w:bottom w:val="none" w:sz="0" w:space="0" w:color="auto"/>
        <w:right w:val="none" w:sz="0" w:space="0" w:color="auto"/>
      </w:divBdr>
    </w:div>
    <w:div w:id="449667773">
      <w:bodyDiv w:val="1"/>
      <w:marLeft w:val="0"/>
      <w:marRight w:val="0"/>
      <w:marTop w:val="0"/>
      <w:marBottom w:val="0"/>
      <w:divBdr>
        <w:top w:val="none" w:sz="0" w:space="0" w:color="auto"/>
        <w:left w:val="none" w:sz="0" w:space="0" w:color="auto"/>
        <w:bottom w:val="none" w:sz="0" w:space="0" w:color="auto"/>
        <w:right w:val="none" w:sz="0" w:space="0" w:color="auto"/>
      </w:divBdr>
    </w:div>
    <w:div w:id="463885634">
      <w:bodyDiv w:val="1"/>
      <w:marLeft w:val="0"/>
      <w:marRight w:val="0"/>
      <w:marTop w:val="0"/>
      <w:marBottom w:val="0"/>
      <w:divBdr>
        <w:top w:val="none" w:sz="0" w:space="0" w:color="auto"/>
        <w:left w:val="none" w:sz="0" w:space="0" w:color="auto"/>
        <w:bottom w:val="none" w:sz="0" w:space="0" w:color="auto"/>
        <w:right w:val="none" w:sz="0" w:space="0" w:color="auto"/>
      </w:divBdr>
    </w:div>
    <w:div w:id="470445629">
      <w:bodyDiv w:val="1"/>
      <w:marLeft w:val="0"/>
      <w:marRight w:val="0"/>
      <w:marTop w:val="0"/>
      <w:marBottom w:val="0"/>
      <w:divBdr>
        <w:top w:val="none" w:sz="0" w:space="0" w:color="auto"/>
        <w:left w:val="none" w:sz="0" w:space="0" w:color="auto"/>
        <w:bottom w:val="none" w:sz="0" w:space="0" w:color="auto"/>
        <w:right w:val="none" w:sz="0" w:space="0" w:color="auto"/>
      </w:divBdr>
    </w:div>
    <w:div w:id="497424120">
      <w:bodyDiv w:val="1"/>
      <w:marLeft w:val="0"/>
      <w:marRight w:val="0"/>
      <w:marTop w:val="0"/>
      <w:marBottom w:val="0"/>
      <w:divBdr>
        <w:top w:val="none" w:sz="0" w:space="0" w:color="auto"/>
        <w:left w:val="none" w:sz="0" w:space="0" w:color="auto"/>
        <w:bottom w:val="none" w:sz="0" w:space="0" w:color="auto"/>
        <w:right w:val="none" w:sz="0" w:space="0" w:color="auto"/>
      </w:divBdr>
    </w:div>
    <w:div w:id="507137482">
      <w:bodyDiv w:val="1"/>
      <w:marLeft w:val="0"/>
      <w:marRight w:val="0"/>
      <w:marTop w:val="0"/>
      <w:marBottom w:val="0"/>
      <w:divBdr>
        <w:top w:val="none" w:sz="0" w:space="0" w:color="auto"/>
        <w:left w:val="none" w:sz="0" w:space="0" w:color="auto"/>
        <w:bottom w:val="none" w:sz="0" w:space="0" w:color="auto"/>
        <w:right w:val="none" w:sz="0" w:space="0" w:color="auto"/>
      </w:divBdr>
    </w:div>
    <w:div w:id="508451487">
      <w:bodyDiv w:val="1"/>
      <w:marLeft w:val="0"/>
      <w:marRight w:val="0"/>
      <w:marTop w:val="0"/>
      <w:marBottom w:val="0"/>
      <w:divBdr>
        <w:top w:val="none" w:sz="0" w:space="0" w:color="auto"/>
        <w:left w:val="none" w:sz="0" w:space="0" w:color="auto"/>
        <w:bottom w:val="none" w:sz="0" w:space="0" w:color="auto"/>
        <w:right w:val="none" w:sz="0" w:space="0" w:color="auto"/>
      </w:divBdr>
    </w:div>
    <w:div w:id="519665985">
      <w:bodyDiv w:val="1"/>
      <w:marLeft w:val="0"/>
      <w:marRight w:val="0"/>
      <w:marTop w:val="0"/>
      <w:marBottom w:val="0"/>
      <w:divBdr>
        <w:top w:val="none" w:sz="0" w:space="0" w:color="auto"/>
        <w:left w:val="none" w:sz="0" w:space="0" w:color="auto"/>
        <w:bottom w:val="none" w:sz="0" w:space="0" w:color="auto"/>
        <w:right w:val="none" w:sz="0" w:space="0" w:color="auto"/>
      </w:divBdr>
    </w:div>
    <w:div w:id="538593260">
      <w:bodyDiv w:val="1"/>
      <w:marLeft w:val="0"/>
      <w:marRight w:val="0"/>
      <w:marTop w:val="0"/>
      <w:marBottom w:val="0"/>
      <w:divBdr>
        <w:top w:val="none" w:sz="0" w:space="0" w:color="auto"/>
        <w:left w:val="none" w:sz="0" w:space="0" w:color="auto"/>
        <w:bottom w:val="none" w:sz="0" w:space="0" w:color="auto"/>
        <w:right w:val="none" w:sz="0" w:space="0" w:color="auto"/>
      </w:divBdr>
    </w:div>
    <w:div w:id="556015884">
      <w:bodyDiv w:val="1"/>
      <w:marLeft w:val="0"/>
      <w:marRight w:val="0"/>
      <w:marTop w:val="0"/>
      <w:marBottom w:val="0"/>
      <w:divBdr>
        <w:top w:val="none" w:sz="0" w:space="0" w:color="auto"/>
        <w:left w:val="none" w:sz="0" w:space="0" w:color="auto"/>
        <w:bottom w:val="none" w:sz="0" w:space="0" w:color="auto"/>
        <w:right w:val="none" w:sz="0" w:space="0" w:color="auto"/>
      </w:divBdr>
    </w:div>
    <w:div w:id="584266954">
      <w:bodyDiv w:val="1"/>
      <w:marLeft w:val="0"/>
      <w:marRight w:val="0"/>
      <w:marTop w:val="0"/>
      <w:marBottom w:val="0"/>
      <w:divBdr>
        <w:top w:val="none" w:sz="0" w:space="0" w:color="auto"/>
        <w:left w:val="none" w:sz="0" w:space="0" w:color="auto"/>
        <w:bottom w:val="none" w:sz="0" w:space="0" w:color="auto"/>
        <w:right w:val="none" w:sz="0" w:space="0" w:color="auto"/>
      </w:divBdr>
    </w:div>
    <w:div w:id="600258437">
      <w:bodyDiv w:val="1"/>
      <w:marLeft w:val="0"/>
      <w:marRight w:val="0"/>
      <w:marTop w:val="0"/>
      <w:marBottom w:val="0"/>
      <w:divBdr>
        <w:top w:val="none" w:sz="0" w:space="0" w:color="auto"/>
        <w:left w:val="none" w:sz="0" w:space="0" w:color="auto"/>
        <w:bottom w:val="none" w:sz="0" w:space="0" w:color="auto"/>
        <w:right w:val="none" w:sz="0" w:space="0" w:color="auto"/>
      </w:divBdr>
    </w:div>
    <w:div w:id="605773366">
      <w:bodyDiv w:val="1"/>
      <w:marLeft w:val="0"/>
      <w:marRight w:val="0"/>
      <w:marTop w:val="0"/>
      <w:marBottom w:val="0"/>
      <w:divBdr>
        <w:top w:val="none" w:sz="0" w:space="0" w:color="auto"/>
        <w:left w:val="none" w:sz="0" w:space="0" w:color="auto"/>
        <w:bottom w:val="none" w:sz="0" w:space="0" w:color="auto"/>
        <w:right w:val="none" w:sz="0" w:space="0" w:color="auto"/>
      </w:divBdr>
    </w:div>
    <w:div w:id="615716484">
      <w:bodyDiv w:val="1"/>
      <w:marLeft w:val="0"/>
      <w:marRight w:val="0"/>
      <w:marTop w:val="0"/>
      <w:marBottom w:val="0"/>
      <w:divBdr>
        <w:top w:val="none" w:sz="0" w:space="0" w:color="auto"/>
        <w:left w:val="none" w:sz="0" w:space="0" w:color="auto"/>
        <w:bottom w:val="none" w:sz="0" w:space="0" w:color="auto"/>
        <w:right w:val="none" w:sz="0" w:space="0" w:color="auto"/>
      </w:divBdr>
    </w:div>
    <w:div w:id="652374776">
      <w:bodyDiv w:val="1"/>
      <w:marLeft w:val="0"/>
      <w:marRight w:val="0"/>
      <w:marTop w:val="0"/>
      <w:marBottom w:val="0"/>
      <w:divBdr>
        <w:top w:val="none" w:sz="0" w:space="0" w:color="auto"/>
        <w:left w:val="none" w:sz="0" w:space="0" w:color="auto"/>
        <w:bottom w:val="none" w:sz="0" w:space="0" w:color="auto"/>
        <w:right w:val="none" w:sz="0" w:space="0" w:color="auto"/>
      </w:divBdr>
    </w:div>
    <w:div w:id="715012530">
      <w:bodyDiv w:val="1"/>
      <w:marLeft w:val="0"/>
      <w:marRight w:val="0"/>
      <w:marTop w:val="0"/>
      <w:marBottom w:val="0"/>
      <w:divBdr>
        <w:top w:val="none" w:sz="0" w:space="0" w:color="auto"/>
        <w:left w:val="none" w:sz="0" w:space="0" w:color="auto"/>
        <w:bottom w:val="none" w:sz="0" w:space="0" w:color="auto"/>
        <w:right w:val="none" w:sz="0" w:space="0" w:color="auto"/>
      </w:divBdr>
    </w:div>
    <w:div w:id="732890406">
      <w:bodyDiv w:val="1"/>
      <w:marLeft w:val="0"/>
      <w:marRight w:val="0"/>
      <w:marTop w:val="0"/>
      <w:marBottom w:val="0"/>
      <w:divBdr>
        <w:top w:val="none" w:sz="0" w:space="0" w:color="auto"/>
        <w:left w:val="none" w:sz="0" w:space="0" w:color="auto"/>
        <w:bottom w:val="none" w:sz="0" w:space="0" w:color="auto"/>
        <w:right w:val="none" w:sz="0" w:space="0" w:color="auto"/>
      </w:divBdr>
    </w:div>
    <w:div w:id="744836878">
      <w:bodyDiv w:val="1"/>
      <w:marLeft w:val="0"/>
      <w:marRight w:val="0"/>
      <w:marTop w:val="0"/>
      <w:marBottom w:val="0"/>
      <w:divBdr>
        <w:top w:val="none" w:sz="0" w:space="0" w:color="auto"/>
        <w:left w:val="none" w:sz="0" w:space="0" w:color="auto"/>
        <w:bottom w:val="none" w:sz="0" w:space="0" w:color="auto"/>
        <w:right w:val="none" w:sz="0" w:space="0" w:color="auto"/>
      </w:divBdr>
    </w:div>
    <w:div w:id="778260333">
      <w:bodyDiv w:val="1"/>
      <w:marLeft w:val="0"/>
      <w:marRight w:val="0"/>
      <w:marTop w:val="0"/>
      <w:marBottom w:val="0"/>
      <w:divBdr>
        <w:top w:val="none" w:sz="0" w:space="0" w:color="auto"/>
        <w:left w:val="none" w:sz="0" w:space="0" w:color="auto"/>
        <w:bottom w:val="none" w:sz="0" w:space="0" w:color="auto"/>
        <w:right w:val="none" w:sz="0" w:space="0" w:color="auto"/>
      </w:divBdr>
    </w:div>
    <w:div w:id="797577138">
      <w:bodyDiv w:val="1"/>
      <w:marLeft w:val="0"/>
      <w:marRight w:val="0"/>
      <w:marTop w:val="0"/>
      <w:marBottom w:val="0"/>
      <w:divBdr>
        <w:top w:val="none" w:sz="0" w:space="0" w:color="auto"/>
        <w:left w:val="none" w:sz="0" w:space="0" w:color="auto"/>
        <w:bottom w:val="none" w:sz="0" w:space="0" w:color="auto"/>
        <w:right w:val="none" w:sz="0" w:space="0" w:color="auto"/>
      </w:divBdr>
    </w:div>
    <w:div w:id="806513487">
      <w:bodyDiv w:val="1"/>
      <w:marLeft w:val="0"/>
      <w:marRight w:val="0"/>
      <w:marTop w:val="0"/>
      <w:marBottom w:val="0"/>
      <w:divBdr>
        <w:top w:val="none" w:sz="0" w:space="0" w:color="auto"/>
        <w:left w:val="none" w:sz="0" w:space="0" w:color="auto"/>
        <w:bottom w:val="none" w:sz="0" w:space="0" w:color="auto"/>
        <w:right w:val="none" w:sz="0" w:space="0" w:color="auto"/>
      </w:divBdr>
    </w:div>
    <w:div w:id="819350164">
      <w:bodyDiv w:val="1"/>
      <w:marLeft w:val="0"/>
      <w:marRight w:val="0"/>
      <w:marTop w:val="0"/>
      <w:marBottom w:val="0"/>
      <w:divBdr>
        <w:top w:val="none" w:sz="0" w:space="0" w:color="auto"/>
        <w:left w:val="none" w:sz="0" w:space="0" w:color="auto"/>
        <w:bottom w:val="none" w:sz="0" w:space="0" w:color="auto"/>
        <w:right w:val="none" w:sz="0" w:space="0" w:color="auto"/>
      </w:divBdr>
      <w:divsChild>
        <w:div w:id="1245259326">
          <w:marLeft w:val="0"/>
          <w:marRight w:val="0"/>
          <w:marTop w:val="0"/>
          <w:marBottom w:val="0"/>
          <w:divBdr>
            <w:top w:val="none" w:sz="0" w:space="0" w:color="auto"/>
            <w:left w:val="none" w:sz="0" w:space="0" w:color="auto"/>
            <w:bottom w:val="none" w:sz="0" w:space="0" w:color="auto"/>
            <w:right w:val="none" w:sz="0" w:space="0" w:color="auto"/>
          </w:divBdr>
          <w:divsChild>
            <w:div w:id="190055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8413">
      <w:bodyDiv w:val="1"/>
      <w:marLeft w:val="0"/>
      <w:marRight w:val="0"/>
      <w:marTop w:val="0"/>
      <w:marBottom w:val="0"/>
      <w:divBdr>
        <w:top w:val="none" w:sz="0" w:space="0" w:color="auto"/>
        <w:left w:val="none" w:sz="0" w:space="0" w:color="auto"/>
        <w:bottom w:val="none" w:sz="0" w:space="0" w:color="auto"/>
        <w:right w:val="none" w:sz="0" w:space="0" w:color="auto"/>
      </w:divBdr>
    </w:div>
    <w:div w:id="847911537">
      <w:bodyDiv w:val="1"/>
      <w:marLeft w:val="0"/>
      <w:marRight w:val="0"/>
      <w:marTop w:val="0"/>
      <w:marBottom w:val="0"/>
      <w:divBdr>
        <w:top w:val="none" w:sz="0" w:space="0" w:color="auto"/>
        <w:left w:val="none" w:sz="0" w:space="0" w:color="auto"/>
        <w:bottom w:val="none" w:sz="0" w:space="0" w:color="auto"/>
        <w:right w:val="none" w:sz="0" w:space="0" w:color="auto"/>
      </w:divBdr>
    </w:div>
    <w:div w:id="853807759">
      <w:bodyDiv w:val="1"/>
      <w:marLeft w:val="0"/>
      <w:marRight w:val="0"/>
      <w:marTop w:val="0"/>
      <w:marBottom w:val="0"/>
      <w:divBdr>
        <w:top w:val="none" w:sz="0" w:space="0" w:color="auto"/>
        <w:left w:val="none" w:sz="0" w:space="0" w:color="auto"/>
        <w:bottom w:val="none" w:sz="0" w:space="0" w:color="auto"/>
        <w:right w:val="none" w:sz="0" w:space="0" w:color="auto"/>
      </w:divBdr>
    </w:div>
    <w:div w:id="857541653">
      <w:bodyDiv w:val="1"/>
      <w:marLeft w:val="0"/>
      <w:marRight w:val="0"/>
      <w:marTop w:val="0"/>
      <w:marBottom w:val="0"/>
      <w:divBdr>
        <w:top w:val="none" w:sz="0" w:space="0" w:color="auto"/>
        <w:left w:val="none" w:sz="0" w:space="0" w:color="auto"/>
        <w:bottom w:val="none" w:sz="0" w:space="0" w:color="auto"/>
        <w:right w:val="none" w:sz="0" w:space="0" w:color="auto"/>
      </w:divBdr>
    </w:div>
    <w:div w:id="862981458">
      <w:bodyDiv w:val="1"/>
      <w:marLeft w:val="0"/>
      <w:marRight w:val="0"/>
      <w:marTop w:val="0"/>
      <w:marBottom w:val="0"/>
      <w:divBdr>
        <w:top w:val="none" w:sz="0" w:space="0" w:color="auto"/>
        <w:left w:val="none" w:sz="0" w:space="0" w:color="auto"/>
        <w:bottom w:val="none" w:sz="0" w:space="0" w:color="auto"/>
        <w:right w:val="none" w:sz="0" w:space="0" w:color="auto"/>
      </w:divBdr>
    </w:div>
    <w:div w:id="883566549">
      <w:bodyDiv w:val="1"/>
      <w:marLeft w:val="0"/>
      <w:marRight w:val="0"/>
      <w:marTop w:val="0"/>
      <w:marBottom w:val="0"/>
      <w:divBdr>
        <w:top w:val="none" w:sz="0" w:space="0" w:color="auto"/>
        <w:left w:val="none" w:sz="0" w:space="0" w:color="auto"/>
        <w:bottom w:val="none" w:sz="0" w:space="0" w:color="auto"/>
        <w:right w:val="none" w:sz="0" w:space="0" w:color="auto"/>
      </w:divBdr>
    </w:div>
    <w:div w:id="892816873">
      <w:bodyDiv w:val="1"/>
      <w:marLeft w:val="0"/>
      <w:marRight w:val="0"/>
      <w:marTop w:val="0"/>
      <w:marBottom w:val="0"/>
      <w:divBdr>
        <w:top w:val="none" w:sz="0" w:space="0" w:color="auto"/>
        <w:left w:val="none" w:sz="0" w:space="0" w:color="auto"/>
        <w:bottom w:val="none" w:sz="0" w:space="0" w:color="auto"/>
        <w:right w:val="none" w:sz="0" w:space="0" w:color="auto"/>
      </w:divBdr>
    </w:div>
    <w:div w:id="908926120">
      <w:bodyDiv w:val="1"/>
      <w:marLeft w:val="0"/>
      <w:marRight w:val="0"/>
      <w:marTop w:val="0"/>
      <w:marBottom w:val="0"/>
      <w:divBdr>
        <w:top w:val="none" w:sz="0" w:space="0" w:color="auto"/>
        <w:left w:val="none" w:sz="0" w:space="0" w:color="auto"/>
        <w:bottom w:val="none" w:sz="0" w:space="0" w:color="auto"/>
        <w:right w:val="none" w:sz="0" w:space="0" w:color="auto"/>
      </w:divBdr>
    </w:div>
    <w:div w:id="921454747">
      <w:bodyDiv w:val="1"/>
      <w:marLeft w:val="0"/>
      <w:marRight w:val="0"/>
      <w:marTop w:val="0"/>
      <w:marBottom w:val="0"/>
      <w:divBdr>
        <w:top w:val="none" w:sz="0" w:space="0" w:color="auto"/>
        <w:left w:val="none" w:sz="0" w:space="0" w:color="auto"/>
        <w:bottom w:val="none" w:sz="0" w:space="0" w:color="auto"/>
        <w:right w:val="none" w:sz="0" w:space="0" w:color="auto"/>
      </w:divBdr>
    </w:div>
    <w:div w:id="937256886">
      <w:bodyDiv w:val="1"/>
      <w:marLeft w:val="0"/>
      <w:marRight w:val="0"/>
      <w:marTop w:val="0"/>
      <w:marBottom w:val="0"/>
      <w:divBdr>
        <w:top w:val="none" w:sz="0" w:space="0" w:color="auto"/>
        <w:left w:val="none" w:sz="0" w:space="0" w:color="auto"/>
        <w:bottom w:val="none" w:sz="0" w:space="0" w:color="auto"/>
        <w:right w:val="none" w:sz="0" w:space="0" w:color="auto"/>
      </w:divBdr>
    </w:div>
    <w:div w:id="948004351">
      <w:bodyDiv w:val="1"/>
      <w:marLeft w:val="0"/>
      <w:marRight w:val="0"/>
      <w:marTop w:val="0"/>
      <w:marBottom w:val="0"/>
      <w:divBdr>
        <w:top w:val="none" w:sz="0" w:space="0" w:color="auto"/>
        <w:left w:val="none" w:sz="0" w:space="0" w:color="auto"/>
        <w:bottom w:val="none" w:sz="0" w:space="0" w:color="auto"/>
        <w:right w:val="none" w:sz="0" w:space="0" w:color="auto"/>
      </w:divBdr>
    </w:div>
    <w:div w:id="970284555">
      <w:bodyDiv w:val="1"/>
      <w:marLeft w:val="0"/>
      <w:marRight w:val="0"/>
      <w:marTop w:val="0"/>
      <w:marBottom w:val="0"/>
      <w:divBdr>
        <w:top w:val="none" w:sz="0" w:space="0" w:color="auto"/>
        <w:left w:val="none" w:sz="0" w:space="0" w:color="auto"/>
        <w:bottom w:val="none" w:sz="0" w:space="0" w:color="auto"/>
        <w:right w:val="none" w:sz="0" w:space="0" w:color="auto"/>
      </w:divBdr>
    </w:div>
    <w:div w:id="996110511">
      <w:bodyDiv w:val="1"/>
      <w:marLeft w:val="0"/>
      <w:marRight w:val="0"/>
      <w:marTop w:val="0"/>
      <w:marBottom w:val="0"/>
      <w:divBdr>
        <w:top w:val="none" w:sz="0" w:space="0" w:color="auto"/>
        <w:left w:val="none" w:sz="0" w:space="0" w:color="auto"/>
        <w:bottom w:val="none" w:sz="0" w:space="0" w:color="auto"/>
        <w:right w:val="none" w:sz="0" w:space="0" w:color="auto"/>
      </w:divBdr>
    </w:div>
    <w:div w:id="1001277222">
      <w:bodyDiv w:val="1"/>
      <w:marLeft w:val="0"/>
      <w:marRight w:val="0"/>
      <w:marTop w:val="0"/>
      <w:marBottom w:val="0"/>
      <w:divBdr>
        <w:top w:val="none" w:sz="0" w:space="0" w:color="auto"/>
        <w:left w:val="none" w:sz="0" w:space="0" w:color="auto"/>
        <w:bottom w:val="none" w:sz="0" w:space="0" w:color="auto"/>
        <w:right w:val="none" w:sz="0" w:space="0" w:color="auto"/>
      </w:divBdr>
    </w:div>
    <w:div w:id="1004361222">
      <w:bodyDiv w:val="1"/>
      <w:marLeft w:val="0"/>
      <w:marRight w:val="0"/>
      <w:marTop w:val="0"/>
      <w:marBottom w:val="0"/>
      <w:divBdr>
        <w:top w:val="none" w:sz="0" w:space="0" w:color="auto"/>
        <w:left w:val="none" w:sz="0" w:space="0" w:color="auto"/>
        <w:bottom w:val="none" w:sz="0" w:space="0" w:color="auto"/>
        <w:right w:val="none" w:sz="0" w:space="0" w:color="auto"/>
      </w:divBdr>
    </w:div>
    <w:div w:id="1024013661">
      <w:bodyDiv w:val="1"/>
      <w:marLeft w:val="0"/>
      <w:marRight w:val="0"/>
      <w:marTop w:val="0"/>
      <w:marBottom w:val="0"/>
      <w:divBdr>
        <w:top w:val="none" w:sz="0" w:space="0" w:color="auto"/>
        <w:left w:val="none" w:sz="0" w:space="0" w:color="auto"/>
        <w:bottom w:val="none" w:sz="0" w:space="0" w:color="auto"/>
        <w:right w:val="none" w:sz="0" w:space="0" w:color="auto"/>
      </w:divBdr>
      <w:divsChild>
        <w:div w:id="700201676">
          <w:marLeft w:val="0"/>
          <w:marRight w:val="0"/>
          <w:marTop w:val="0"/>
          <w:marBottom w:val="0"/>
          <w:divBdr>
            <w:top w:val="none" w:sz="0" w:space="0" w:color="auto"/>
            <w:left w:val="none" w:sz="0" w:space="0" w:color="auto"/>
            <w:bottom w:val="none" w:sz="0" w:space="0" w:color="auto"/>
            <w:right w:val="none" w:sz="0" w:space="0" w:color="auto"/>
          </w:divBdr>
          <w:divsChild>
            <w:div w:id="19867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5507">
      <w:bodyDiv w:val="1"/>
      <w:marLeft w:val="0"/>
      <w:marRight w:val="0"/>
      <w:marTop w:val="0"/>
      <w:marBottom w:val="0"/>
      <w:divBdr>
        <w:top w:val="none" w:sz="0" w:space="0" w:color="auto"/>
        <w:left w:val="none" w:sz="0" w:space="0" w:color="auto"/>
        <w:bottom w:val="none" w:sz="0" w:space="0" w:color="auto"/>
        <w:right w:val="none" w:sz="0" w:space="0" w:color="auto"/>
      </w:divBdr>
    </w:div>
    <w:div w:id="1070493766">
      <w:bodyDiv w:val="1"/>
      <w:marLeft w:val="0"/>
      <w:marRight w:val="0"/>
      <w:marTop w:val="0"/>
      <w:marBottom w:val="0"/>
      <w:divBdr>
        <w:top w:val="none" w:sz="0" w:space="0" w:color="auto"/>
        <w:left w:val="none" w:sz="0" w:space="0" w:color="auto"/>
        <w:bottom w:val="none" w:sz="0" w:space="0" w:color="auto"/>
        <w:right w:val="none" w:sz="0" w:space="0" w:color="auto"/>
      </w:divBdr>
    </w:div>
    <w:div w:id="1078555029">
      <w:bodyDiv w:val="1"/>
      <w:marLeft w:val="0"/>
      <w:marRight w:val="0"/>
      <w:marTop w:val="0"/>
      <w:marBottom w:val="0"/>
      <w:divBdr>
        <w:top w:val="none" w:sz="0" w:space="0" w:color="auto"/>
        <w:left w:val="none" w:sz="0" w:space="0" w:color="auto"/>
        <w:bottom w:val="none" w:sz="0" w:space="0" w:color="auto"/>
        <w:right w:val="none" w:sz="0" w:space="0" w:color="auto"/>
      </w:divBdr>
    </w:div>
    <w:div w:id="1111128659">
      <w:bodyDiv w:val="1"/>
      <w:marLeft w:val="0"/>
      <w:marRight w:val="0"/>
      <w:marTop w:val="0"/>
      <w:marBottom w:val="0"/>
      <w:divBdr>
        <w:top w:val="none" w:sz="0" w:space="0" w:color="auto"/>
        <w:left w:val="none" w:sz="0" w:space="0" w:color="auto"/>
        <w:bottom w:val="none" w:sz="0" w:space="0" w:color="auto"/>
        <w:right w:val="none" w:sz="0" w:space="0" w:color="auto"/>
      </w:divBdr>
    </w:div>
    <w:div w:id="1120759268">
      <w:bodyDiv w:val="1"/>
      <w:marLeft w:val="0"/>
      <w:marRight w:val="0"/>
      <w:marTop w:val="0"/>
      <w:marBottom w:val="0"/>
      <w:divBdr>
        <w:top w:val="none" w:sz="0" w:space="0" w:color="auto"/>
        <w:left w:val="none" w:sz="0" w:space="0" w:color="auto"/>
        <w:bottom w:val="none" w:sz="0" w:space="0" w:color="auto"/>
        <w:right w:val="none" w:sz="0" w:space="0" w:color="auto"/>
      </w:divBdr>
    </w:div>
    <w:div w:id="1142381591">
      <w:bodyDiv w:val="1"/>
      <w:marLeft w:val="0"/>
      <w:marRight w:val="0"/>
      <w:marTop w:val="0"/>
      <w:marBottom w:val="0"/>
      <w:divBdr>
        <w:top w:val="none" w:sz="0" w:space="0" w:color="auto"/>
        <w:left w:val="none" w:sz="0" w:space="0" w:color="auto"/>
        <w:bottom w:val="none" w:sz="0" w:space="0" w:color="auto"/>
        <w:right w:val="none" w:sz="0" w:space="0" w:color="auto"/>
      </w:divBdr>
    </w:div>
    <w:div w:id="1186943692">
      <w:bodyDiv w:val="1"/>
      <w:marLeft w:val="0"/>
      <w:marRight w:val="0"/>
      <w:marTop w:val="0"/>
      <w:marBottom w:val="0"/>
      <w:divBdr>
        <w:top w:val="none" w:sz="0" w:space="0" w:color="auto"/>
        <w:left w:val="none" w:sz="0" w:space="0" w:color="auto"/>
        <w:bottom w:val="none" w:sz="0" w:space="0" w:color="auto"/>
        <w:right w:val="none" w:sz="0" w:space="0" w:color="auto"/>
      </w:divBdr>
    </w:div>
    <w:div w:id="1223103643">
      <w:bodyDiv w:val="1"/>
      <w:marLeft w:val="0"/>
      <w:marRight w:val="0"/>
      <w:marTop w:val="0"/>
      <w:marBottom w:val="0"/>
      <w:divBdr>
        <w:top w:val="none" w:sz="0" w:space="0" w:color="auto"/>
        <w:left w:val="none" w:sz="0" w:space="0" w:color="auto"/>
        <w:bottom w:val="none" w:sz="0" w:space="0" w:color="auto"/>
        <w:right w:val="none" w:sz="0" w:space="0" w:color="auto"/>
      </w:divBdr>
    </w:div>
    <w:div w:id="1267035184">
      <w:bodyDiv w:val="1"/>
      <w:marLeft w:val="0"/>
      <w:marRight w:val="0"/>
      <w:marTop w:val="0"/>
      <w:marBottom w:val="0"/>
      <w:divBdr>
        <w:top w:val="none" w:sz="0" w:space="0" w:color="auto"/>
        <w:left w:val="none" w:sz="0" w:space="0" w:color="auto"/>
        <w:bottom w:val="none" w:sz="0" w:space="0" w:color="auto"/>
        <w:right w:val="none" w:sz="0" w:space="0" w:color="auto"/>
      </w:divBdr>
    </w:div>
    <w:div w:id="1280529240">
      <w:bodyDiv w:val="1"/>
      <w:marLeft w:val="0"/>
      <w:marRight w:val="0"/>
      <w:marTop w:val="0"/>
      <w:marBottom w:val="0"/>
      <w:divBdr>
        <w:top w:val="none" w:sz="0" w:space="0" w:color="auto"/>
        <w:left w:val="none" w:sz="0" w:space="0" w:color="auto"/>
        <w:bottom w:val="none" w:sz="0" w:space="0" w:color="auto"/>
        <w:right w:val="none" w:sz="0" w:space="0" w:color="auto"/>
      </w:divBdr>
    </w:div>
    <w:div w:id="1285499395">
      <w:bodyDiv w:val="1"/>
      <w:marLeft w:val="0"/>
      <w:marRight w:val="0"/>
      <w:marTop w:val="0"/>
      <w:marBottom w:val="0"/>
      <w:divBdr>
        <w:top w:val="none" w:sz="0" w:space="0" w:color="auto"/>
        <w:left w:val="none" w:sz="0" w:space="0" w:color="auto"/>
        <w:bottom w:val="none" w:sz="0" w:space="0" w:color="auto"/>
        <w:right w:val="none" w:sz="0" w:space="0" w:color="auto"/>
      </w:divBdr>
    </w:div>
    <w:div w:id="1292783243">
      <w:bodyDiv w:val="1"/>
      <w:marLeft w:val="0"/>
      <w:marRight w:val="0"/>
      <w:marTop w:val="0"/>
      <w:marBottom w:val="0"/>
      <w:divBdr>
        <w:top w:val="none" w:sz="0" w:space="0" w:color="auto"/>
        <w:left w:val="none" w:sz="0" w:space="0" w:color="auto"/>
        <w:bottom w:val="none" w:sz="0" w:space="0" w:color="auto"/>
        <w:right w:val="none" w:sz="0" w:space="0" w:color="auto"/>
      </w:divBdr>
    </w:div>
    <w:div w:id="1311639017">
      <w:bodyDiv w:val="1"/>
      <w:marLeft w:val="0"/>
      <w:marRight w:val="0"/>
      <w:marTop w:val="0"/>
      <w:marBottom w:val="0"/>
      <w:divBdr>
        <w:top w:val="none" w:sz="0" w:space="0" w:color="auto"/>
        <w:left w:val="none" w:sz="0" w:space="0" w:color="auto"/>
        <w:bottom w:val="none" w:sz="0" w:space="0" w:color="auto"/>
        <w:right w:val="none" w:sz="0" w:space="0" w:color="auto"/>
      </w:divBdr>
    </w:div>
    <w:div w:id="1324159675">
      <w:bodyDiv w:val="1"/>
      <w:marLeft w:val="0"/>
      <w:marRight w:val="0"/>
      <w:marTop w:val="0"/>
      <w:marBottom w:val="0"/>
      <w:divBdr>
        <w:top w:val="none" w:sz="0" w:space="0" w:color="auto"/>
        <w:left w:val="none" w:sz="0" w:space="0" w:color="auto"/>
        <w:bottom w:val="none" w:sz="0" w:space="0" w:color="auto"/>
        <w:right w:val="none" w:sz="0" w:space="0" w:color="auto"/>
      </w:divBdr>
    </w:div>
    <w:div w:id="1335492731">
      <w:bodyDiv w:val="1"/>
      <w:marLeft w:val="0"/>
      <w:marRight w:val="0"/>
      <w:marTop w:val="0"/>
      <w:marBottom w:val="0"/>
      <w:divBdr>
        <w:top w:val="none" w:sz="0" w:space="0" w:color="auto"/>
        <w:left w:val="none" w:sz="0" w:space="0" w:color="auto"/>
        <w:bottom w:val="none" w:sz="0" w:space="0" w:color="auto"/>
        <w:right w:val="none" w:sz="0" w:space="0" w:color="auto"/>
      </w:divBdr>
    </w:div>
    <w:div w:id="1367481549">
      <w:bodyDiv w:val="1"/>
      <w:marLeft w:val="0"/>
      <w:marRight w:val="0"/>
      <w:marTop w:val="0"/>
      <w:marBottom w:val="0"/>
      <w:divBdr>
        <w:top w:val="none" w:sz="0" w:space="0" w:color="auto"/>
        <w:left w:val="none" w:sz="0" w:space="0" w:color="auto"/>
        <w:bottom w:val="none" w:sz="0" w:space="0" w:color="auto"/>
        <w:right w:val="none" w:sz="0" w:space="0" w:color="auto"/>
      </w:divBdr>
    </w:div>
    <w:div w:id="1378315794">
      <w:bodyDiv w:val="1"/>
      <w:marLeft w:val="0"/>
      <w:marRight w:val="0"/>
      <w:marTop w:val="0"/>
      <w:marBottom w:val="0"/>
      <w:divBdr>
        <w:top w:val="none" w:sz="0" w:space="0" w:color="auto"/>
        <w:left w:val="none" w:sz="0" w:space="0" w:color="auto"/>
        <w:bottom w:val="none" w:sz="0" w:space="0" w:color="auto"/>
        <w:right w:val="none" w:sz="0" w:space="0" w:color="auto"/>
      </w:divBdr>
    </w:div>
    <w:div w:id="1380323918">
      <w:bodyDiv w:val="1"/>
      <w:marLeft w:val="0"/>
      <w:marRight w:val="0"/>
      <w:marTop w:val="0"/>
      <w:marBottom w:val="0"/>
      <w:divBdr>
        <w:top w:val="none" w:sz="0" w:space="0" w:color="auto"/>
        <w:left w:val="none" w:sz="0" w:space="0" w:color="auto"/>
        <w:bottom w:val="none" w:sz="0" w:space="0" w:color="auto"/>
        <w:right w:val="none" w:sz="0" w:space="0" w:color="auto"/>
      </w:divBdr>
    </w:div>
    <w:div w:id="1399212041">
      <w:bodyDiv w:val="1"/>
      <w:marLeft w:val="0"/>
      <w:marRight w:val="0"/>
      <w:marTop w:val="0"/>
      <w:marBottom w:val="0"/>
      <w:divBdr>
        <w:top w:val="none" w:sz="0" w:space="0" w:color="auto"/>
        <w:left w:val="none" w:sz="0" w:space="0" w:color="auto"/>
        <w:bottom w:val="none" w:sz="0" w:space="0" w:color="auto"/>
        <w:right w:val="none" w:sz="0" w:space="0" w:color="auto"/>
      </w:divBdr>
    </w:div>
    <w:div w:id="1428229217">
      <w:bodyDiv w:val="1"/>
      <w:marLeft w:val="0"/>
      <w:marRight w:val="0"/>
      <w:marTop w:val="0"/>
      <w:marBottom w:val="0"/>
      <w:divBdr>
        <w:top w:val="none" w:sz="0" w:space="0" w:color="auto"/>
        <w:left w:val="none" w:sz="0" w:space="0" w:color="auto"/>
        <w:bottom w:val="none" w:sz="0" w:space="0" w:color="auto"/>
        <w:right w:val="none" w:sz="0" w:space="0" w:color="auto"/>
      </w:divBdr>
    </w:div>
    <w:div w:id="1429617743">
      <w:bodyDiv w:val="1"/>
      <w:marLeft w:val="0"/>
      <w:marRight w:val="0"/>
      <w:marTop w:val="0"/>
      <w:marBottom w:val="0"/>
      <w:divBdr>
        <w:top w:val="none" w:sz="0" w:space="0" w:color="auto"/>
        <w:left w:val="none" w:sz="0" w:space="0" w:color="auto"/>
        <w:bottom w:val="none" w:sz="0" w:space="0" w:color="auto"/>
        <w:right w:val="none" w:sz="0" w:space="0" w:color="auto"/>
      </w:divBdr>
    </w:div>
    <w:div w:id="1437600112">
      <w:bodyDiv w:val="1"/>
      <w:marLeft w:val="0"/>
      <w:marRight w:val="0"/>
      <w:marTop w:val="0"/>
      <w:marBottom w:val="0"/>
      <w:divBdr>
        <w:top w:val="none" w:sz="0" w:space="0" w:color="auto"/>
        <w:left w:val="none" w:sz="0" w:space="0" w:color="auto"/>
        <w:bottom w:val="none" w:sz="0" w:space="0" w:color="auto"/>
        <w:right w:val="none" w:sz="0" w:space="0" w:color="auto"/>
      </w:divBdr>
    </w:div>
    <w:div w:id="1440301196">
      <w:bodyDiv w:val="1"/>
      <w:marLeft w:val="0"/>
      <w:marRight w:val="0"/>
      <w:marTop w:val="0"/>
      <w:marBottom w:val="0"/>
      <w:divBdr>
        <w:top w:val="none" w:sz="0" w:space="0" w:color="auto"/>
        <w:left w:val="none" w:sz="0" w:space="0" w:color="auto"/>
        <w:bottom w:val="none" w:sz="0" w:space="0" w:color="auto"/>
        <w:right w:val="none" w:sz="0" w:space="0" w:color="auto"/>
      </w:divBdr>
    </w:div>
    <w:div w:id="1441875014">
      <w:bodyDiv w:val="1"/>
      <w:marLeft w:val="0"/>
      <w:marRight w:val="0"/>
      <w:marTop w:val="0"/>
      <w:marBottom w:val="0"/>
      <w:divBdr>
        <w:top w:val="none" w:sz="0" w:space="0" w:color="auto"/>
        <w:left w:val="none" w:sz="0" w:space="0" w:color="auto"/>
        <w:bottom w:val="none" w:sz="0" w:space="0" w:color="auto"/>
        <w:right w:val="none" w:sz="0" w:space="0" w:color="auto"/>
      </w:divBdr>
    </w:div>
    <w:div w:id="1549033079">
      <w:bodyDiv w:val="1"/>
      <w:marLeft w:val="0"/>
      <w:marRight w:val="0"/>
      <w:marTop w:val="0"/>
      <w:marBottom w:val="0"/>
      <w:divBdr>
        <w:top w:val="none" w:sz="0" w:space="0" w:color="auto"/>
        <w:left w:val="none" w:sz="0" w:space="0" w:color="auto"/>
        <w:bottom w:val="none" w:sz="0" w:space="0" w:color="auto"/>
        <w:right w:val="none" w:sz="0" w:space="0" w:color="auto"/>
      </w:divBdr>
    </w:div>
    <w:div w:id="1581717586">
      <w:bodyDiv w:val="1"/>
      <w:marLeft w:val="0"/>
      <w:marRight w:val="0"/>
      <w:marTop w:val="0"/>
      <w:marBottom w:val="0"/>
      <w:divBdr>
        <w:top w:val="none" w:sz="0" w:space="0" w:color="auto"/>
        <w:left w:val="none" w:sz="0" w:space="0" w:color="auto"/>
        <w:bottom w:val="none" w:sz="0" w:space="0" w:color="auto"/>
        <w:right w:val="none" w:sz="0" w:space="0" w:color="auto"/>
      </w:divBdr>
    </w:div>
    <w:div w:id="1601722808">
      <w:bodyDiv w:val="1"/>
      <w:marLeft w:val="0"/>
      <w:marRight w:val="0"/>
      <w:marTop w:val="0"/>
      <w:marBottom w:val="0"/>
      <w:divBdr>
        <w:top w:val="none" w:sz="0" w:space="0" w:color="auto"/>
        <w:left w:val="none" w:sz="0" w:space="0" w:color="auto"/>
        <w:bottom w:val="none" w:sz="0" w:space="0" w:color="auto"/>
        <w:right w:val="none" w:sz="0" w:space="0" w:color="auto"/>
      </w:divBdr>
    </w:div>
    <w:div w:id="1622027615">
      <w:bodyDiv w:val="1"/>
      <w:marLeft w:val="0"/>
      <w:marRight w:val="0"/>
      <w:marTop w:val="0"/>
      <w:marBottom w:val="0"/>
      <w:divBdr>
        <w:top w:val="none" w:sz="0" w:space="0" w:color="auto"/>
        <w:left w:val="none" w:sz="0" w:space="0" w:color="auto"/>
        <w:bottom w:val="none" w:sz="0" w:space="0" w:color="auto"/>
        <w:right w:val="none" w:sz="0" w:space="0" w:color="auto"/>
      </w:divBdr>
    </w:div>
    <w:div w:id="1640988054">
      <w:bodyDiv w:val="1"/>
      <w:marLeft w:val="0"/>
      <w:marRight w:val="0"/>
      <w:marTop w:val="0"/>
      <w:marBottom w:val="0"/>
      <w:divBdr>
        <w:top w:val="none" w:sz="0" w:space="0" w:color="auto"/>
        <w:left w:val="none" w:sz="0" w:space="0" w:color="auto"/>
        <w:bottom w:val="none" w:sz="0" w:space="0" w:color="auto"/>
        <w:right w:val="none" w:sz="0" w:space="0" w:color="auto"/>
      </w:divBdr>
    </w:div>
    <w:div w:id="1655066064">
      <w:bodyDiv w:val="1"/>
      <w:marLeft w:val="0"/>
      <w:marRight w:val="0"/>
      <w:marTop w:val="0"/>
      <w:marBottom w:val="0"/>
      <w:divBdr>
        <w:top w:val="none" w:sz="0" w:space="0" w:color="auto"/>
        <w:left w:val="none" w:sz="0" w:space="0" w:color="auto"/>
        <w:bottom w:val="none" w:sz="0" w:space="0" w:color="auto"/>
        <w:right w:val="none" w:sz="0" w:space="0" w:color="auto"/>
      </w:divBdr>
    </w:div>
    <w:div w:id="1679308751">
      <w:bodyDiv w:val="1"/>
      <w:marLeft w:val="0"/>
      <w:marRight w:val="0"/>
      <w:marTop w:val="0"/>
      <w:marBottom w:val="0"/>
      <w:divBdr>
        <w:top w:val="none" w:sz="0" w:space="0" w:color="auto"/>
        <w:left w:val="none" w:sz="0" w:space="0" w:color="auto"/>
        <w:bottom w:val="none" w:sz="0" w:space="0" w:color="auto"/>
        <w:right w:val="none" w:sz="0" w:space="0" w:color="auto"/>
      </w:divBdr>
    </w:div>
    <w:div w:id="1684747307">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15999456">
      <w:bodyDiv w:val="1"/>
      <w:marLeft w:val="0"/>
      <w:marRight w:val="0"/>
      <w:marTop w:val="0"/>
      <w:marBottom w:val="0"/>
      <w:divBdr>
        <w:top w:val="none" w:sz="0" w:space="0" w:color="auto"/>
        <w:left w:val="none" w:sz="0" w:space="0" w:color="auto"/>
        <w:bottom w:val="none" w:sz="0" w:space="0" w:color="auto"/>
        <w:right w:val="none" w:sz="0" w:space="0" w:color="auto"/>
      </w:divBdr>
    </w:div>
    <w:div w:id="1716156484">
      <w:bodyDiv w:val="1"/>
      <w:marLeft w:val="0"/>
      <w:marRight w:val="0"/>
      <w:marTop w:val="0"/>
      <w:marBottom w:val="0"/>
      <w:divBdr>
        <w:top w:val="none" w:sz="0" w:space="0" w:color="auto"/>
        <w:left w:val="none" w:sz="0" w:space="0" w:color="auto"/>
        <w:bottom w:val="none" w:sz="0" w:space="0" w:color="auto"/>
        <w:right w:val="none" w:sz="0" w:space="0" w:color="auto"/>
      </w:divBdr>
    </w:div>
    <w:div w:id="1727028652">
      <w:bodyDiv w:val="1"/>
      <w:marLeft w:val="0"/>
      <w:marRight w:val="0"/>
      <w:marTop w:val="0"/>
      <w:marBottom w:val="0"/>
      <w:divBdr>
        <w:top w:val="none" w:sz="0" w:space="0" w:color="auto"/>
        <w:left w:val="none" w:sz="0" w:space="0" w:color="auto"/>
        <w:bottom w:val="none" w:sz="0" w:space="0" w:color="auto"/>
        <w:right w:val="none" w:sz="0" w:space="0" w:color="auto"/>
      </w:divBdr>
    </w:div>
    <w:div w:id="1736127226">
      <w:bodyDiv w:val="1"/>
      <w:marLeft w:val="0"/>
      <w:marRight w:val="0"/>
      <w:marTop w:val="0"/>
      <w:marBottom w:val="0"/>
      <w:divBdr>
        <w:top w:val="none" w:sz="0" w:space="0" w:color="auto"/>
        <w:left w:val="none" w:sz="0" w:space="0" w:color="auto"/>
        <w:bottom w:val="none" w:sz="0" w:space="0" w:color="auto"/>
        <w:right w:val="none" w:sz="0" w:space="0" w:color="auto"/>
      </w:divBdr>
    </w:div>
    <w:div w:id="1749233636">
      <w:bodyDiv w:val="1"/>
      <w:marLeft w:val="0"/>
      <w:marRight w:val="0"/>
      <w:marTop w:val="0"/>
      <w:marBottom w:val="0"/>
      <w:divBdr>
        <w:top w:val="none" w:sz="0" w:space="0" w:color="auto"/>
        <w:left w:val="none" w:sz="0" w:space="0" w:color="auto"/>
        <w:bottom w:val="none" w:sz="0" w:space="0" w:color="auto"/>
        <w:right w:val="none" w:sz="0" w:space="0" w:color="auto"/>
      </w:divBdr>
    </w:div>
    <w:div w:id="1771775979">
      <w:bodyDiv w:val="1"/>
      <w:marLeft w:val="0"/>
      <w:marRight w:val="0"/>
      <w:marTop w:val="0"/>
      <w:marBottom w:val="0"/>
      <w:divBdr>
        <w:top w:val="none" w:sz="0" w:space="0" w:color="auto"/>
        <w:left w:val="none" w:sz="0" w:space="0" w:color="auto"/>
        <w:bottom w:val="none" w:sz="0" w:space="0" w:color="auto"/>
        <w:right w:val="none" w:sz="0" w:space="0" w:color="auto"/>
      </w:divBdr>
    </w:div>
    <w:div w:id="1792822462">
      <w:bodyDiv w:val="1"/>
      <w:marLeft w:val="0"/>
      <w:marRight w:val="0"/>
      <w:marTop w:val="0"/>
      <w:marBottom w:val="0"/>
      <w:divBdr>
        <w:top w:val="none" w:sz="0" w:space="0" w:color="auto"/>
        <w:left w:val="none" w:sz="0" w:space="0" w:color="auto"/>
        <w:bottom w:val="none" w:sz="0" w:space="0" w:color="auto"/>
        <w:right w:val="none" w:sz="0" w:space="0" w:color="auto"/>
      </w:divBdr>
    </w:div>
    <w:div w:id="1858301794">
      <w:bodyDiv w:val="1"/>
      <w:marLeft w:val="0"/>
      <w:marRight w:val="0"/>
      <w:marTop w:val="0"/>
      <w:marBottom w:val="0"/>
      <w:divBdr>
        <w:top w:val="none" w:sz="0" w:space="0" w:color="auto"/>
        <w:left w:val="none" w:sz="0" w:space="0" w:color="auto"/>
        <w:bottom w:val="none" w:sz="0" w:space="0" w:color="auto"/>
        <w:right w:val="none" w:sz="0" w:space="0" w:color="auto"/>
      </w:divBdr>
    </w:div>
    <w:div w:id="1871188164">
      <w:bodyDiv w:val="1"/>
      <w:marLeft w:val="0"/>
      <w:marRight w:val="0"/>
      <w:marTop w:val="0"/>
      <w:marBottom w:val="0"/>
      <w:divBdr>
        <w:top w:val="none" w:sz="0" w:space="0" w:color="auto"/>
        <w:left w:val="none" w:sz="0" w:space="0" w:color="auto"/>
        <w:bottom w:val="none" w:sz="0" w:space="0" w:color="auto"/>
        <w:right w:val="none" w:sz="0" w:space="0" w:color="auto"/>
      </w:divBdr>
    </w:div>
    <w:div w:id="1886939742">
      <w:bodyDiv w:val="1"/>
      <w:marLeft w:val="0"/>
      <w:marRight w:val="0"/>
      <w:marTop w:val="0"/>
      <w:marBottom w:val="0"/>
      <w:divBdr>
        <w:top w:val="none" w:sz="0" w:space="0" w:color="auto"/>
        <w:left w:val="none" w:sz="0" w:space="0" w:color="auto"/>
        <w:bottom w:val="none" w:sz="0" w:space="0" w:color="auto"/>
        <w:right w:val="none" w:sz="0" w:space="0" w:color="auto"/>
      </w:divBdr>
    </w:div>
    <w:div w:id="1887720276">
      <w:bodyDiv w:val="1"/>
      <w:marLeft w:val="0"/>
      <w:marRight w:val="0"/>
      <w:marTop w:val="0"/>
      <w:marBottom w:val="0"/>
      <w:divBdr>
        <w:top w:val="none" w:sz="0" w:space="0" w:color="auto"/>
        <w:left w:val="none" w:sz="0" w:space="0" w:color="auto"/>
        <w:bottom w:val="none" w:sz="0" w:space="0" w:color="auto"/>
        <w:right w:val="none" w:sz="0" w:space="0" w:color="auto"/>
      </w:divBdr>
    </w:div>
    <w:div w:id="1899241584">
      <w:bodyDiv w:val="1"/>
      <w:marLeft w:val="0"/>
      <w:marRight w:val="0"/>
      <w:marTop w:val="0"/>
      <w:marBottom w:val="0"/>
      <w:divBdr>
        <w:top w:val="none" w:sz="0" w:space="0" w:color="auto"/>
        <w:left w:val="none" w:sz="0" w:space="0" w:color="auto"/>
        <w:bottom w:val="none" w:sz="0" w:space="0" w:color="auto"/>
        <w:right w:val="none" w:sz="0" w:space="0" w:color="auto"/>
      </w:divBdr>
    </w:div>
    <w:div w:id="1945764518">
      <w:bodyDiv w:val="1"/>
      <w:marLeft w:val="0"/>
      <w:marRight w:val="0"/>
      <w:marTop w:val="0"/>
      <w:marBottom w:val="0"/>
      <w:divBdr>
        <w:top w:val="none" w:sz="0" w:space="0" w:color="auto"/>
        <w:left w:val="none" w:sz="0" w:space="0" w:color="auto"/>
        <w:bottom w:val="none" w:sz="0" w:space="0" w:color="auto"/>
        <w:right w:val="none" w:sz="0" w:space="0" w:color="auto"/>
      </w:divBdr>
    </w:div>
    <w:div w:id="1952201372">
      <w:bodyDiv w:val="1"/>
      <w:marLeft w:val="0"/>
      <w:marRight w:val="0"/>
      <w:marTop w:val="0"/>
      <w:marBottom w:val="0"/>
      <w:divBdr>
        <w:top w:val="none" w:sz="0" w:space="0" w:color="auto"/>
        <w:left w:val="none" w:sz="0" w:space="0" w:color="auto"/>
        <w:bottom w:val="none" w:sz="0" w:space="0" w:color="auto"/>
        <w:right w:val="none" w:sz="0" w:space="0" w:color="auto"/>
      </w:divBdr>
    </w:div>
    <w:div w:id="1958438986">
      <w:bodyDiv w:val="1"/>
      <w:marLeft w:val="0"/>
      <w:marRight w:val="0"/>
      <w:marTop w:val="0"/>
      <w:marBottom w:val="0"/>
      <w:divBdr>
        <w:top w:val="none" w:sz="0" w:space="0" w:color="auto"/>
        <w:left w:val="none" w:sz="0" w:space="0" w:color="auto"/>
        <w:bottom w:val="none" w:sz="0" w:space="0" w:color="auto"/>
        <w:right w:val="none" w:sz="0" w:space="0" w:color="auto"/>
      </w:divBdr>
    </w:div>
    <w:div w:id="1968385913">
      <w:bodyDiv w:val="1"/>
      <w:marLeft w:val="0"/>
      <w:marRight w:val="0"/>
      <w:marTop w:val="0"/>
      <w:marBottom w:val="0"/>
      <w:divBdr>
        <w:top w:val="none" w:sz="0" w:space="0" w:color="auto"/>
        <w:left w:val="none" w:sz="0" w:space="0" w:color="auto"/>
        <w:bottom w:val="none" w:sz="0" w:space="0" w:color="auto"/>
        <w:right w:val="none" w:sz="0" w:space="0" w:color="auto"/>
      </w:divBdr>
    </w:div>
    <w:div w:id="1979148321">
      <w:bodyDiv w:val="1"/>
      <w:marLeft w:val="0"/>
      <w:marRight w:val="0"/>
      <w:marTop w:val="0"/>
      <w:marBottom w:val="0"/>
      <w:divBdr>
        <w:top w:val="none" w:sz="0" w:space="0" w:color="auto"/>
        <w:left w:val="none" w:sz="0" w:space="0" w:color="auto"/>
        <w:bottom w:val="none" w:sz="0" w:space="0" w:color="auto"/>
        <w:right w:val="none" w:sz="0" w:space="0" w:color="auto"/>
      </w:divBdr>
    </w:div>
    <w:div w:id="1989360466">
      <w:bodyDiv w:val="1"/>
      <w:marLeft w:val="0"/>
      <w:marRight w:val="0"/>
      <w:marTop w:val="0"/>
      <w:marBottom w:val="0"/>
      <w:divBdr>
        <w:top w:val="none" w:sz="0" w:space="0" w:color="auto"/>
        <w:left w:val="none" w:sz="0" w:space="0" w:color="auto"/>
        <w:bottom w:val="none" w:sz="0" w:space="0" w:color="auto"/>
        <w:right w:val="none" w:sz="0" w:space="0" w:color="auto"/>
      </w:divBdr>
    </w:div>
    <w:div w:id="2002388316">
      <w:bodyDiv w:val="1"/>
      <w:marLeft w:val="0"/>
      <w:marRight w:val="0"/>
      <w:marTop w:val="0"/>
      <w:marBottom w:val="0"/>
      <w:divBdr>
        <w:top w:val="none" w:sz="0" w:space="0" w:color="auto"/>
        <w:left w:val="none" w:sz="0" w:space="0" w:color="auto"/>
        <w:bottom w:val="none" w:sz="0" w:space="0" w:color="auto"/>
        <w:right w:val="none" w:sz="0" w:space="0" w:color="auto"/>
      </w:divBdr>
    </w:div>
    <w:div w:id="2009016932">
      <w:bodyDiv w:val="1"/>
      <w:marLeft w:val="0"/>
      <w:marRight w:val="0"/>
      <w:marTop w:val="0"/>
      <w:marBottom w:val="0"/>
      <w:divBdr>
        <w:top w:val="none" w:sz="0" w:space="0" w:color="auto"/>
        <w:left w:val="none" w:sz="0" w:space="0" w:color="auto"/>
        <w:bottom w:val="none" w:sz="0" w:space="0" w:color="auto"/>
        <w:right w:val="none" w:sz="0" w:space="0" w:color="auto"/>
      </w:divBdr>
    </w:div>
    <w:div w:id="2030450379">
      <w:bodyDiv w:val="1"/>
      <w:marLeft w:val="0"/>
      <w:marRight w:val="0"/>
      <w:marTop w:val="0"/>
      <w:marBottom w:val="0"/>
      <w:divBdr>
        <w:top w:val="none" w:sz="0" w:space="0" w:color="auto"/>
        <w:left w:val="none" w:sz="0" w:space="0" w:color="auto"/>
        <w:bottom w:val="none" w:sz="0" w:space="0" w:color="auto"/>
        <w:right w:val="none" w:sz="0" w:space="0" w:color="auto"/>
      </w:divBdr>
    </w:div>
    <w:div w:id="2062511261">
      <w:bodyDiv w:val="1"/>
      <w:marLeft w:val="0"/>
      <w:marRight w:val="0"/>
      <w:marTop w:val="0"/>
      <w:marBottom w:val="0"/>
      <w:divBdr>
        <w:top w:val="none" w:sz="0" w:space="0" w:color="auto"/>
        <w:left w:val="none" w:sz="0" w:space="0" w:color="auto"/>
        <w:bottom w:val="none" w:sz="0" w:space="0" w:color="auto"/>
        <w:right w:val="none" w:sz="0" w:space="0" w:color="auto"/>
      </w:divBdr>
    </w:div>
    <w:div w:id="2070878546">
      <w:bodyDiv w:val="1"/>
      <w:marLeft w:val="0"/>
      <w:marRight w:val="0"/>
      <w:marTop w:val="0"/>
      <w:marBottom w:val="0"/>
      <w:divBdr>
        <w:top w:val="none" w:sz="0" w:space="0" w:color="auto"/>
        <w:left w:val="none" w:sz="0" w:space="0" w:color="auto"/>
        <w:bottom w:val="none" w:sz="0" w:space="0" w:color="auto"/>
        <w:right w:val="none" w:sz="0" w:space="0" w:color="auto"/>
      </w:divBdr>
    </w:div>
    <w:div w:id="2078622332">
      <w:bodyDiv w:val="1"/>
      <w:marLeft w:val="0"/>
      <w:marRight w:val="0"/>
      <w:marTop w:val="0"/>
      <w:marBottom w:val="0"/>
      <w:divBdr>
        <w:top w:val="none" w:sz="0" w:space="0" w:color="auto"/>
        <w:left w:val="none" w:sz="0" w:space="0" w:color="auto"/>
        <w:bottom w:val="none" w:sz="0" w:space="0" w:color="auto"/>
        <w:right w:val="none" w:sz="0" w:space="0" w:color="auto"/>
      </w:divBdr>
    </w:div>
    <w:div w:id="2099910392">
      <w:bodyDiv w:val="1"/>
      <w:marLeft w:val="0"/>
      <w:marRight w:val="0"/>
      <w:marTop w:val="0"/>
      <w:marBottom w:val="0"/>
      <w:divBdr>
        <w:top w:val="none" w:sz="0" w:space="0" w:color="auto"/>
        <w:left w:val="none" w:sz="0" w:space="0" w:color="auto"/>
        <w:bottom w:val="none" w:sz="0" w:space="0" w:color="auto"/>
        <w:right w:val="none" w:sz="0" w:space="0" w:color="auto"/>
      </w:divBdr>
    </w:div>
    <w:div w:id="2102487327">
      <w:bodyDiv w:val="1"/>
      <w:marLeft w:val="0"/>
      <w:marRight w:val="0"/>
      <w:marTop w:val="0"/>
      <w:marBottom w:val="0"/>
      <w:divBdr>
        <w:top w:val="none" w:sz="0" w:space="0" w:color="auto"/>
        <w:left w:val="none" w:sz="0" w:space="0" w:color="auto"/>
        <w:bottom w:val="none" w:sz="0" w:space="0" w:color="auto"/>
        <w:right w:val="none" w:sz="0" w:space="0" w:color="auto"/>
      </w:divBdr>
    </w:div>
    <w:div w:id="2103379606">
      <w:bodyDiv w:val="1"/>
      <w:marLeft w:val="0"/>
      <w:marRight w:val="0"/>
      <w:marTop w:val="0"/>
      <w:marBottom w:val="0"/>
      <w:divBdr>
        <w:top w:val="none" w:sz="0" w:space="0" w:color="auto"/>
        <w:left w:val="none" w:sz="0" w:space="0" w:color="auto"/>
        <w:bottom w:val="none" w:sz="0" w:space="0" w:color="auto"/>
        <w:right w:val="none" w:sz="0" w:space="0" w:color="auto"/>
      </w:divBdr>
    </w:div>
    <w:div w:id="2103379851">
      <w:bodyDiv w:val="1"/>
      <w:marLeft w:val="0"/>
      <w:marRight w:val="0"/>
      <w:marTop w:val="0"/>
      <w:marBottom w:val="0"/>
      <w:divBdr>
        <w:top w:val="none" w:sz="0" w:space="0" w:color="auto"/>
        <w:left w:val="none" w:sz="0" w:space="0" w:color="auto"/>
        <w:bottom w:val="none" w:sz="0" w:space="0" w:color="auto"/>
        <w:right w:val="none" w:sz="0" w:space="0" w:color="auto"/>
      </w:divBdr>
    </w:div>
    <w:div w:id="2108651394">
      <w:bodyDiv w:val="1"/>
      <w:marLeft w:val="0"/>
      <w:marRight w:val="0"/>
      <w:marTop w:val="0"/>
      <w:marBottom w:val="0"/>
      <w:divBdr>
        <w:top w:val="none" w:sz="0" w:space="0" w:color="auto"/>
        <w:left w:val="none" w:sz="0" w:space="0" w:color="auto"/>
        <w:bottom w:val="none" w:sz="0" w:space="0" w:color="auto"/>
        <w:right w:val="none" w:sz="0" w:space="0" w:color="auto"/>
      </w:divBdr>
    </w:div>
    <w:div w:id="2112165160">
      <w:bodyDiv w:val="1"/>
      <w:marLeft w:val="0"/>
      <w:marRight w:val="0"/>
      <w:marTop w:val="0"/>
      <w:marBottom w:val="0"/>
      <w:divBdr>
        <w:top w:val="none" w:sz="0" w:space="0" w:color="auto"/>
        <w:left w:val="none" w:sz="0" w:space="0" w:color="auto"/>
        <w:bottom w:val="none" w:sz="0" w:space="0" w:color="auto"/>
        <w:right w:val="none" w:sz="0" w:space="0" w:color="auto"/>
      </w:divBdr>
    </w:div>
    <w:div w:id="2122648288">
      <w:bodyDiv w:val="1"/>
      <w:marLeft w:val="0"/>
      <w:marRight w:val="0"/>
      <w:marTop w:val="0"/>
      <w:marBottom w:val="0"/>
      <w:divBdr>
        <w:top w:val="none" w:sz="0" w:space="0" w:color="auto"/>
        <w:left w:val="none" w:sz="0" w:space="0" w:color="auto"/>
        <w:bottom w:val="none" w:sz="0" w:space="0" w:color="auto"/>
        <w:right w:val="none" w:sz="0" w:space="0" w:color="auto"/>
      </w:divBdr>
    </w:div>
    <w:div w:id="2133135483">
      <w:bodyDiv w:val="1"/>
      <w:marLeft w:val="0"/>
      <w:marRight w:val="0"/>
      <w:marTop w:val="0"/>
      <w:marBottom w:val="0"/>
      <w:divBdr>
        <w:top w:val="none" w:sz="0" w:space="0" w:color="auto"/>
        <w:left w:val="none" w:sz="0" w:space="0" w:color="auto"/>
        <w:bottom w:val="none" w:sz="0" w:space="0" w:color="auto"/>
        <w:right w:val="none" w:sz="0" w:space="0" w:color="auto"/>
      </w:divBdr>
    </w:div>
    <w:div w:id="214692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alogflow.com/" TargetMode="External"/><Relationship Id="rId18" Type="http://schemas.openxmlformats.org/officeDocument/2006/relationships/hyperlink" Target="https://github.com/rodrigopivi/Chatito"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crutchfield.com/S-P3Fy2Oh1DMm/learn/headphones-glossary.html" TargetMode="External"/><Relationship Id="rId7" Type="http://schemas.openxmlformats.org/officeDocument/2006/relationships/endnotes" Target="endnotes.xml"/><Relationship Id="rId12" Type="http://schemas.openxmlformats.org/officeDocument/2006/relationships/hyperlink" Target="https://nijianmo.github.io/amazon/index.html"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headphones.com/pages/glossar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asa.com/docs/rasa/nlu/about/" TargetMode="External"/><Relationship Id="rId22" Type="http://schemas.openxmlformats.org/officeDocument/2006/relationships/hyperlink" Target="https://krisp.ai/blog/glossary-headphone-terms/" TargetMode="External"/><Relationship Id="rId27" Type="http://schemas.openxmlformats.org/officeDocument/2006/relationships/image" Target="media/image12.png"/><Relationship Id="rId30"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hyperlink" Target="https://www.flaticon.com/authors/freepik" TargetMode="External"/><Relationship Id="rId1" Type="http://schemas.openxmlformats.org/officeDocument/2006/relationships/hyperlink" Target="https://www.flaticon.com/authors/freepi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rasa.com/docs/rasa/nlu/choosing-a-pipelin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Nyl15</b:Tag>
    <b:SourceType>InternetSite</b:SourceType>
    <b:Guid>{A430D7AD-7E56-4927-9EDC-62092965B336}</b:Guid>
    <b:Author>
      <b:Author>
        <b:NameList>
          <b:Person>
            <b:Last>Smith</b:Last>
            <b:First>Nyla</b:First>
          </b:Person>
        </b:NameList>
      </b:Author>
    </b:Author>
    <b:Title>Does Your Brand Have Multiple Personality Disorder? A Look at Brand Archetypes</b:Title>
    <b:ProductionCompany>nvision designs</b:ProductionCompany>
    <b:Year>2015</b:Year>
    <b:Month>November</b:Month>
    <b:Day>10</b:Day>
    <b:URL>http://www.nvision-that.com/design-from-all-angles/what-is-your-brand-personality-a-look-at-brand-archetypes</b:URL>
    <b:RefOrder>10</b:RefOrder>
  </b:Source>
  <b:Source>
    <b:Tag>Obe</b:Tag>
    <b:SourceType>InternetSite</b:SourceType>
    <b:Guid>{A6E18C94-9DF5-4843-B52F-D99A5400F2A9}</b:Guid>
    <b:Author>
      <b:Author>
        <b:NameList>
          <b:Person>
            <b:Last>Oberlo</b:Last>
          </b:Person>
        </b:NameList>
      </b:Author>
    </b:Author>
    <b:Title>Find out How Many People Shop Online in 2020</b:Title>
    <b:URL>https://www.oberlo.com/statistics/how-many-people-shop-online</b:URL>
    <b:RefOrder>1</b:RefOrder>
  </b:Source>
  <b:Source>
    <b:Tag>The18</b:Tag>
    <b:SourceType>InternetSite</b:SourceType>
    <b:Guid>{FE19CC42-5B7A-4C84-AE62-CD353D8E21C3}</b:Guid>
    <b:Title>The growth of e-commerce means more choice and better deals</b:Title>
    <b:ProductionCompany>The National</b:ProductionCompany>
    <b:Year>2018</b:Year>
    <b:Month>Jan</b:Month>
    <b:Day>2</b:Day>
    <b:URL>https://www.thenational.ae/opinion/editorial/the-growth-of-e-commerce-means-more-choice-and-better-deals-1.692313</b:URL>
    <b:RefOrder>2</b:RefOrder>
  </b:Source>
  <b:Source>
    <b:Tag>The19</b:Tag>
    <b:SourceType>InternetSite</b:SourceType>
    <b:Guid>{D2BCA956-A2CD-407A-8CF2-EF8FA161E5DD}</b:Guid>
    <b:Title>The biggest online marketplaces that you should know</b:Title>
    <b:ProductionCompany>IONOS</b:ProductionCompany>
    <b:Year>2019</b:Year>
    <b:Month>8</b:Month>
    <b:Day>6</b:Day>
    <b:URL>https://www.ionos.com/digitalguide/online-marketing/online-sales/the-biggest-online-marketplaces-that-you-should-know/</b:URL>
    <b:RefOrder>4</b:RefOrder>
  </b:Source>
  <b:Source>
    <b:Tag>Reb19</b:Tag>
    <b:SourceType>InternetSite</b:SourceType>
    <b:Guid>{AFFDA2F7-19E5-499B-A6BB-7EAA2F947E7D}</b:Guid>
    <b:Title>Lost in translation: The dangers of marketing jargon</b:Title>
    <b:Year>2019</b:Year>
    <b:Author>
      <b:Author>
        <b:NameList>
          <b:Person>
            <b:Last>Carter</b:Last>
            <b:First>Rebekah</b:First>
          </b:Person>
        </b:NameList>
      </b:Author>
    </b:Author>
    <b:ProductionCompany>Fabrik Brands</b:ProductionCompany>
    <b:Month>Aug</b:Month>
    <b:Day>1</b:Day>
    <b:URL>https://fabrikbrands.com/the-dangers-of-marketing-jargon/</b:URL>
    <b:RefOrder>3</b:RefOrder>
  </b:Source>
  <b:Source>
    <b:Tag>Ari19</b:Tag>
    <b:SourceType>InternetSite</b:SourceType>
    <b:Guid>{2C550B60-6E65-48C8-A1FE-E8DE3F568262}</b:Guid>
    <b:Author>
      <b:Author>
        <b:NameList>
          <b:Person>
            <b:Last>Intelligence</b:Last>
            <b:First>Arizton</b:First>
            <b:Middle>Advisory &amp;</b:Middle>
          </b:Person>
        </b:NameList>
      </b:Author>
    </b:Author>
    <b:Title>Global Earphones and Headphones Market to Reach Values of $36 Billion During the Period 2018−2024</b:Title>
    <b:ProductionCompany>PRNewswire</b:ProductionCompany>
    <b:Year>2019</b:Year>
    <b:Month>Feb</b:Month>
    <b:Day>14</b:Day>
    <b:URL>https://www.prnewswire.com/news-releases/global-earphones-and-headphones-market-to-reach-values-of-36-billion-during-the-period-20182024--market-research-by-arizton-300795642.html</b:URL>
    <b:RefOrder>8</b:RefOrder>
  </b:Source>
  <b:Source>
    <b:Tag>Kno13</b:Tag>
    <b:SourceType>InternetSite</b:SourceType>
    <b:Guid>{9A3D9DE5-11C7-41D0-8810-B4AEFA47F914}</b:Guid>
    <b:Author>
      <b:Author>
        <b:NameList>
          <b:Person>
            <b:Last>Knowledge@Wharton</b:Last>
          </b:Person>
        </b:NameList>
      </b:Author>
    </b:Author>
    <b:Title>Online Shopping Choices: Less Is Sometimes Better Than More</b:Title>
    <b:ProductionCompany>Wharton University of Pennsylvania</b:ProductionCompany>
    <b:Year>2013</b:Year>
    <b:Month>Dec</b:Month>
    <b:Day>17</b:Day>
    <b:URL>https://knowledge.wharton.upenn.edu/article/online-shopping-choices-less-sometimes-better/</b:URL>
    <b:RefOrder>7</b:RefOrder>
  </b:Source>
  <b:Source>
    <b:Tag>Lye00</b:Tag>
    <b:SourceType>JournalArticle</b:SourceType>
    <b:Guid>{43F8C419-CB4A-48E0-BEC7-531D3EF6C3DC}</b:Guid>
    <b:Author>
      <b:Author>
        <b:NameList>
          <b:Person>
            <b:Last>Lyengar S</b:Last>
            <b:First>Lepper</b:First>
            <b:Middle>M</b:Middle>
          </b:Person>
        </b:NameList>
      </b:Author>
    </b:Author>
    <b:Title>When choice is demotivating: Can one desire too much of a good thing</b:Title>
    <b:Year>2000</b:Year>
    <b:JournalName>Journal of Personality and Social Psychology</b:JournalName>
    <b:Pages>995-1006</b:Pages>
    <b:Volume>79</b:Volume>
    <b:RefOrder>6</b:RefOrder>
  </b:Source>
  <b:Source>
    <b:Tag>Van18</b:Tag>
    <b:SourceType>InternetSite</b:SourceType>
    <b:Guid>{561670E3-CF11-4A72-9F7F-01EB3599EEF5}</b:Guid>
    <b:Author>
      <b:Author>
        <b:NameList>
          <b:Person>
            <b:Last>MacMillan</b:Last>
            <b:First>Vanessa</b:First>
          </b:Person>
        </b:NameList>
      </b:Author>
    </b:Author>
    <b:Title>How to Develop a Chatbot Persona That Fits Your Brand</b:Title>
    <b:ProductionCompany>Medium</b:ProductionCompany>
    <b:Year>2018</b:Year>
    <b:Month>April</b:Month>
    <b:Day>26</b:Day>
    <b:URL>https://chatbotslife.com/how-to-develop-a-chatbot-persona-that-fits-your-brand-c48055970372</b:URL>
    <b:RefOrder>14</b:RefOrder>
  </b:Source>
  <b:Source>
    <b:Tag>Tif19</b:Tag>
    <b:SourceType>InternetSite</b:SourceType>
    <b:Guid>{6200618A-A77C-49B7-ABEA-703ADDCB534E}</b:Guid>
    <b:Author>
      <b:Author>
        <b:NameList>
          <b:Person>
            <b:Last>Tay</b:Last>
            <b:First>Tiffany</b:First>
            <b:Middle>Fumiko</b:Middle>
          </b:Person>
        </b:NameList>
      </b:Author>
    </b:Author>
    <b:Title>Tourist arrivals, spending in Singapore at record highs</b:Title>
    <b:ProductionCompany>Straits Times</b:ProductionCompany>
    <b:Year>2019</b:Year>
    <b:Month>February</b:Month>
    <b:Day>14</b:Day>
    <b:YearAccessed>2019</b:YearAccessed>
    <b:MonthAccessed>August</b:MonthAccessed>
    <b:DayAccessed>28</b:DayAccessed>
    <b:URL>https://www.straitstimes.com/singapore/tourist-arrivals-spending-at-record-highs</b:URL>
    <b:RefOrder>15</b:RefOrder>
  </b:Source>
  <b:Source>
    <b:Tag>Bar04</b:Tag>
    <b:SourceType>Book</b:SourceType>
    <b:Guid>{2F76558D-D809-4767-8D0B-C29D8E60B936}</b:Guid>
    <b:Title>The paradox of choice : why more is less</b:Title>
    <b:Year>2004</b:Year>
    <b:Author>
      <b:Author>
        <b:NameList>
          <b:Person>
            <b:Last>Schwartz</b:Last>
            <b:First>Barry</b:First>
          </b:Person>
        </b:NameList>
      </b:Author>
    </b:Author>
    <b:City>New York</b:City>
    <b:Publisher>Ecco</b:Publisher>
    <b:RefOrder>5</b:RefOrder>
  </b:Source>
  <b:Source>
    <b:Tag>The191</b:Tag>
    <b:SourceType>InternetSite</b:SourceType>
    <b:Guid>{BA3B347A-C409-4415-B2FD-B745F0D7E767}</b:Guid>
    <b:Author>
      <b:Author>
        <b:NameList>
          <b:Person>
            <b:Last>Team</b:Last>
            <b:First>The</b:First>
            <b:Middle>OnQ</b:Middle>
          </b:Person>
        </b:NameList>
      </b:Author>
    </b:Author>
    <b:Title>The State of Play 2019: What’s next for audio tech</b:Title>
    <b:ProductionCompany>Qualcomm</b:ProductionCompany>
    <b:Year>2019</b:Year>
    <b:Month>Sept</b:Month>
    <b:Day>5</b:Day>
    <b:URL>https://www.qualcomm.com/news/onq/2019/09/05/state-play-2019-whats-next-audio-tech</b:URL>
    <b:RefOrder>9</b:RefOrder>
  </b:Source>
  <b:Source>
    <b:Tag>Lea19</b:Tag>
    <b:SourceType>InternetSite</b:SourceType>
    <b:Guid>{14360800-2219-469B-ACED-208DD50540C8}</b:Guid>
    <b:Author>
      <b:Author>
        <b:NameList>
          <b:Person>
            <b:Last>Leah</b:Last>
          </b:Person>
        </b:NameList>
      </b:Author>
    </b:Author>
    <b:Title>What Do Your Customers Actually Think About Chatbots?</b:Title>
    <b:ProductionCompany>Userlike</b:ProductionCompany>
    <b:Year>2019</b:Year>
    <b:Month>Jan</b:Month>
    <b:Day>30</b:Day>
    <b:URL>https://www.userlike.com/en/blog/consumer-chatbot-perceptions</b:URL>
    <b:RefOrder>12</b:RefOrder>
  </b:Source>
  <b:Source>
    <b:Tag>Kav17</b:Tag>
    <b:SourceType>InternetSite</b:SourceType>
    <b:Guid>{BE3342BF-3236-4C33-9A46-6A5AD8A8CF8F}</b:Guid>
    <b:Author>
      <b:Author>
        <b:NameList>
          <b:Person>
            <b:Last>Waddell</b:Last>
            <b:First>Kaveh</b:First>
          </b:Person>
        </b:NameList>
      </b:Author>
    </b:Author>
    <b:Title>Chatbots Have Entered the Uncanny Valley</b:Title>
    <b:ProductionCompany>The Atlantic</b:ProductionCompany>
    <b:Year>2017</b:Year>
    <b:Month>Apr</b:Month>
    <b:Day>21</b:Day>
    <b:URL>https://www.theatlantic.com/technology/archive/2017/04/uncanny-valley-digital-assistants/523806/</b:URL>
    <b:RefOrder>13</b:RefOrder>
  </b:Source>
  <b:Source>
    <b:Tag>The181</b:Tag>
    <b:SourceType>InternetSite</b:SourceType>
    <b:Guid>{41B20D73-B97C-4EAD-9C4F-072479942E93}</b:Guid>
    <b:Author>
      <b:Author>
        <b:NameList>
          <b:Person>
            <b:Last>Manifest</b:Last>
            <b:First>The</b:First>
          </b:Person>
        </b:NameList>
      </b:Author>
    </b:Author>
    <b:Title>How to Give Your Chatbot a Personality</b:Title>
    <b:Year>2018</b:Year>
    <b:Month>Dec</b:Month>
    <b:Day>11</b:Day>
    <b:URL>https://chatbotslife.com/how-to-give-your-chatbot-a-personality-5e0fb239b28c</b:URL>
    <b:RefOrder>11</b:RefOrder>
  </b:Source>
</b:Sources>
</file>

<file path=customXml/itemProps1.xml><?xml version="1.0" encoding="utf-8"?>
<ds:datastoreItem xmlns:ds="http://schemas.openxmlformats.org/officeDocument/2006/customXml" ds:itemID="{6245E551-9EB5-4911-8115-B949F7E1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15290</TotalTime>
  <Pages>13</Pages>
  <Words>2951</Words>
  <Characters>16827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Leow Edmund</dc:creator>
  <cp:keywords/>
  <dc:description/>
  <cp:lastModifiedBy>Kwong Wei Leow</cp:lastModifiedBy>
  <cp:revision>345</cp:revision>
  <cp:lastPrinted>2019-08-31T14:48:00Z</cp:lastPrinted>
  <dcterms:created xsi:type="dcterms:W3CDTF">2019-08-16T01:56:00Z</dcterms:created>
  <dcterms:modified xsi:type="dcterms:W3CDTF">2020-03-29T10:11:00Z</dcterms:modified>
</cp:coreProperties>
</file>